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519FD" w14:textId="77777777" w:rsidR="00EA500C" w:rsidRDefault="00DE267A">
      <w:pPr>
        <w:pStyle w:val="FirstParagraph"/>
      </w:pPr>
      <w:r>
        <w:rPr>
          <w:b/>
          <w:bCs/>
        </w:rPr>
        <w:t>Title</w:t>
      </w:r>
      <w:r>
        <w:t>: Neurodevelopmental features among infants with congenital hypotonia in high southern latitudes: An observational cross-sectional study.</w:t>
      </w:r>
    </w:p>
    <w:p w14:paraId="7862D5D3" w14:textId="69B682F8" w:rsidR="00EA500C" w:rsidRPr="00411D52" w:rsidRDefault="00DE267A">
      <w:pPr>
        <w:pStyle w:val="Textoindependiente"/>
        <w:rPr>
          <w:lang w:val="es-CL"/>
        </w:rPr>
      </w:pPr>
      <w:proofErr w:type="spellStart"/>
      <w:r w:rsidRPr="00411D52">
        <w:rPr>
          <w:b/>
          <w:bCs/>
          <w:lang w:val="es-CL"/>
        </w:rPr>
        <w:t>Authors</w:t>
      </w:r>
      <w:proofErr w:type="spellEnd"/>
      <w:r w:rsidRPr="00411D52">
        <w:rPr>
          <w:lang w:val="es-CL"/>
        </w:rPr>
        <w:t>: Patricio Barría</w:t>
      </w:r>
      <w:r w:rsidRPr="00411D52">
        <w:rPr>
          <w:vertAlign w:val="superscript"/>
          <w:lang w:val="es-CL"/>
        </w:rPr>
        <w:t>1</w:t>
      </w:r>
      <w:r w:rsidR="00411D52">
        <w:rPr>
          <w:vertAlign w:val="superscript"/>
          <w:lang w:val="es-CL"/>
        </w:rPr>
        <w:t>,2</w:t>
      </w:r>
      <w:r w:rsidRPr="00411D52">
        <w:rPr>
          <w:lang w:val="es-CL"/>
        </w:rPr>
        <w:t>, Matías Castillo-Aguilar</w:t>
      </w:r>
      <w:r w:rsidR="00411D52">
        <w:rPr>
          <w:vertAlign w:val="superscript"/>
          <w:lang w:val="es-CL"/>
        </w:rPr>
        <w:t>3,4</w:t>
      </w:r>
      <w:r w:rsidRPr="00411D52">
        <w:rPr>
          <w:lang w:val="es-CL"/>
        </w:rPr>
        <w:t>, Katherine Harris</w:t>
      </w:r>
      <w:r w:rsidR="00411D52">
        <w:rPr>
          <w:vertAlign w:val="superscript"/>
          <w:lang w:val="es-CL"/>
        </w:rPr>
        <w:t>3,4</w:t>
      </w:r>
      <w:r w:rsidRPr="00411D52">
        <w:rPr>
          <w:lang w:val="es-CL"/>
        </w:rPr>
        <w:t xml:space="preserve">, Cristian </w:t>
      </w:r>
      <w:r w:rsidRPr="00411D52">
        <w:rPr>
          <w:lang w:val="es-CL"/>
        </w:rPr>
        <w:t>Núñez-Espinosa</w:t>
      </w:r>
      <w:r w:rsidR="00411D52">
        <w:rPr>
          <w:vertAlign w:val="superscript"/>
          <w:lang w:val="es-CL"/>
        </w:rPr>
        <w:t>4,5,</w:t>
      </w:r>
      <w:r w:rsidRPr="00411D52">
        <w:rPr>
          <w:lang w:val="es-CL"/>
        </w:rPr>
        <w:t>*</w:t>
      </w:r>
    </w:p>
    <w:p w14:paraId="429B7CC4" w14:textId="5D413C94" w:rsidR="00411D52" w:rsidRDefault="00DE267A" w:rsidP="00411D52">
      <w:pPr>
        <w:pStyle w:val="Afiliation"/>
      </w:pPr>
      <w:r>
        <w:rPr>
          <w:vertAlign w:val="superscript"/>
        </w:rPr>
        <w:t>1</w:t>
      </w:r>
      <w:r>
        <w:t xml:space="preserve"> </w:t>
      </w:r>
      <w:r w:rsidR="00411D52">
        <w:t xml:space="preserve">Unidad de Investigación, Corporación de Rehabilitación Cruz del Sur, Punta Arenas, Chile. </w:t>
      </w:r>
    </w:p>
    <w:p w14:paraId="32D9F99B" w14:textId="77777777" w:rsidR="00411D52" w:rsidRDefault="00411D52" w:rsidP="00411D52">
      <w:pPr>
        <w:pStyle w:val="Afiliation"/>
      </w:pPr>
      <w:r>
        <w:rPr>
          <w:vertAlign w:val="superscript"/>
        </w:rPr>
        <w:t xml:space="preserve">2 </w:t>
      </w:r>
      <w:proofErr w:type="spellStart"/>
      <w:r>
        <w:t>Brain</w:t>
      </w:r>
      <w:proofErr w:type="spellEnd"/>
      <w:r>
        <w:t xml:space="preserve">-Machine Interface </w:t>
      </w:r>
      <w:proofErr w:type="spellStart"/>
      <w:r>
        <w:t>Systems</w:t>
      </w:r>
      <w:proofErr w:type="spellEnd"/>
      <w:r>
        <w:t xml:space="preserve"> </w:t>
      </w:r>
      <w:proofErr w:type="spellStart"/>
      <w:r>
        <w:t>Lab</w:t>
      </w:r>
      <w:proofErr w:type="spellEnd"/>
      <w:r>
        <w:t>, Universidad Miguel Hernández de Elche, Elche, España</w:t>
      </w:r>
    </w:p>
    <w:p w14:paraId="7FFC59F6" w14:textId="6E653F86" w:rsidR="00EA500C" w:rsidRPr="00411D52" w:rsidRDefault="00411D52" w:rsidP="00411D52">
      <w:pPr>
        <w:pStyle w:val="Afiliation"/>
        <w:rPr>
          <w:lang w:val="en-US"/>
        </w:rPr>
      </w:pPr>
      <w:r w:rsidRPr="00411D52">
        <w:rPr>
          <w:vertAlign w:val="superscript"/>
          <w:lang w:val="en-US"/>
        </w:rPr>
        <w:t xml:space="preserve">3 </w:t>
      </w:r>
      <w:r w:rsidRPr="00411D52">
        <w:rPr>
          <w:lang w:val="en-US"/>
        </w:rPr>
        <w:t>Kinesiology Department, Magallanes University, Punta Arenas, Chile.</w:t>
      </w:r>
    </w:p>
    <w:p w14:paraId="0F141F52" w14:textId="7C188C75" w:rsidR="00EA500C" w:rsidRPr="00411D52" w:rsidRDefault="00411D52">
      <w:pPr>
        <w:pStyle w:val="Afiliation"/>
        <w:rPr>
          <w:lang w:val="en-US"/>
        </w:rPr>
      </w:pPr>
      <w:r w:rsidRPr="00411D52">
        <w:rPr>
          <w:vertAlign w:val="superscript"/>
          <w:lang w:val="en-US"/>
        </w:rPr>
        <w:t xml:space="preserve">4 </w:t>
      </w:r>
      <w:r w:rsidRPr="00411D52">
        <w:rPr>
          <w:lang w:val="en-US"/>
        </w:rPr>
        <w:t>Chilean Austral Integrative Neurophysiology Group (</w:t>
      </w:r>
      <w:hyperlink r:id="rId7">
        <w:r w:rsidRPr="00411D52">
          <w:rPr>
            <w:rStyle w:val="Hipervnculo"/>
            <w:lang w:val="en-US"/>
          </w:rPr>
          <w:t>NIM-</w:t>
        </w:r>
        <w:proofErr w:type="spellStart"/>
        <w:r w:rsidRPr="00411D52">
          <w:rPr>
            <w:rStyle w:val="Hipervnculo"/>
            <w:lang w:val="en-US"/>
          </w:rPr>
          <w:t>ACh</w:t>
        </w:r>
        <w:proofErr w:type="spellEnd"/>
      </w:hyperlink>
      <w:r w:rsidRPr="00411D52">
        <w:rPr>
          <w:lang w:val="en-US"/>
        </w:rPr>
        <w:t xml:space="preserve">), Centro </w:t>
      </w:r>
      <w:proofErr w:type="spellStart"/>
      <w:r w:rsidRPr="00411D52">
        <w:rPr>
          <w:lang w:val="en-US"/>
        </w:rPr>
        <w:t>Asistencial</w:t>
      </w:r>
      <w:proofErr w:type="spellEnd"/>
      <w:r w:rsidRPr="00411D52">
        <w:rPr>
          <w:lang w:val="en-US"/>
        </w:rPr>
        <w:t xml:space="preserve"> de </w:t>
      </w:r>
      <w:proofErr w:type="spellStart"/>
      <w:r w:rsidRPr="00411D52">
        <w:rPr>
          <w:lang w:val="en-US"/>
        </w:rPr>
        <w:t>Docencia</w:t>
      </w:r>
      <w:proofErr w:type="spellEnd"/>
      <w:r w:rsidRPr="00411D52">
        <w:rPr>
          <w:lang w:val="en-US"/>
        </w:rPr>
        <w:t xml:space="preserve"> e </w:t>
      </w:r>
      <w:proofErr w:type="spellStart"/>
      <w:r w:rsidRPr="00411D52">
        <w:rPr>
          <w:lang w:val="en-US"/>
        </w:rPr>
        <w:t>Investigación</w:t>
      </w:r>
      <w:proofErr w:type="spellEnd"/>
      <w:r w:rsidRPr="00411D52">
        <w:rPr>
          <w:lang w:val="en-US"/>
        </w:rPr>
        <w:t xml:space="preserve"> (CADI-UMAG), Punta Arenas Chile</w:t>
      </w:r>
    </w:p>
    <w:p w14:paraId="12023507" w14:textId="6D5018AA" w:rsidR="00EA500C" w:rsidRPr="00411D52" w:rsidRDefault="00411D52">
      <w:pPr>
        <w:pStyle w:val="Afiliation"/>
        <w:rPr>
          <w:lang w:val="en-US"/>
        </w:rPr>
      </w:pPr>
      <w:r w:rsidRPr="00411D52">
        <w:rPr>
          <w:vertAlign w:val="superscript"/>
          <w:lang w:val="en-US"/>
        </w:rPr>
        <w:t>5</w:t>
      </w:r>
      <w:r w:rsidRPr="00411D52">
        <w:rPr>
          <w:lang w:val="en-US"/>
        </w:rPr>
        <w:t xml:space="preserve"> School of Medicine, Magallanes University, Punta Arenas, Chile.</w:t>
      </w:r>
    </w:p>
    <w:p w14:paraId="79B915C5" w14:textId="77777777" w:rsidR="00EA500C" w:rsidRPr="00411D52" w:rsidRDefault="00DE267A">
      <w:pPr>
        <w:pStyle w:val="Ttulo3"/>
        <w:rPr>
          <w:lang w:val="es-CL"/>
        </w:rPr>
      </w:pPr>
      <w:bookmarkStart w:id="0" w:name="autor-de-correspondencia"/>
      <w:r w:rsidRPr="00411D52">
        <w:rPr>
          <w:lang w:val="es-CL"/>
        </w:rPr>
        <w:t>*Autor de correspondencia</w:t>
      </w:r>
    </w:p>
    <w:p w14:paraId="4C852AAA" w14:textId="77777777" w:rsidR="00EA500C" w:rsidRDefault="00DE267A">
      <w:pPr>
        <w:pStyle w:val="FirstParagraph"/>
      </w:pPr>
      <w:r w:rsidRPr="00411D52">
        <w:rPr>
          <w:lang w:val="es-CL"/>
        </w:rPr>
        <w:t xml:space="preserve">Cristian Núñez-Espinosa, </w:t>
      </w:r>
      <w:proofErr w:type="spellStart"/>
      <w:r w:rsidRPr="00411D52">
        <w:rPr>
          <w:lang w:val="es-CL"/>
        </w:rPr>
        <w:t>School</w:t>
      </w:r>
      <w:proofErr w:type="spellEnd"/>
      <w:r w:rsidRPr="00411D52">
        <w:rPr>
          <w:lang w:val="es-CL"/>
        </w:rPr>
        <w:t xml:space="preserve"> of Medicine, Magallanes </w:t>
      </w:r>
      <w:proofErr w:type="spellStart"/>
      <w:r w:rsidRPr="00411D52">
        <w:rPr>
          <w:lang w:val="es-CL"/>
        </w:rPr>
        <w:t>University</w:t>
      </w:r>
      <w:proofErr w:type="spellEnd"/>
      <w:r w:rsidRPr="00411D52">
        <w:rPr>
          <w:lang w:val="es-CL"/>
        </w:rPr>
        <w:t xml:space="preserve">, Punta Arenas, Chile. Centro Asistencial de Docencia e Investigación CADI-UMAG, Chile. e-mail: </w:t>
      </w:r>
      <w:hyperlink r:id="rId8">
        <w:r w:rsidRPr="00411D52">
          <w:rPr>
            <w:rStyle w:val="Hipervnculo"/>
            <w:lang w:val="es-CL"/>
          </w:rPr>
          <w:t>cristian.n</w:t>
        </w:r>
        <w:r w:rsidRPr="00411D52">
          <w:rPr>
            <w:rStyle w:val="Hipervnculo"/>
            <w:lang w:val="es-CL"/>
          </w:rPr>
          <w:t>unez@umag.cl</w:t>
        </w:r>
      </w:hyperlink>
      <w:r w:rsidRPr="00411D52">
        <w:rPr>
          <w:lang w:val="es-CL"/>
        </w:rPr>
        <w:t xml:space="preserve">. </w:t>
      </w:r>
      <w:r>
        <w:t xml:space="preserve">Address: Avenida </w:t>
      </w:r>
      <w:proofErr w:type="spellStart"/>
      <w:r>
        <w:t>Bulnes</w:t>
      </w:r>
      <w:proofErr w:type="spellEnd"/>
      <w:r>
        <w:t xml:space="preserve"> 01855, Box 113-D. Phone: +56 61 2201411</w:t>
      </w:r>
    </w:p>
    <w:p w14:paraId="2BC29E97" w14:textId="77777777" w:rsidR="00EA500C" w:rsidRDefault="00DE267A">
      <w:r>
        <w:br w:type="page"/>
      </w:r>
    </w:p>
    <w:p w14:paraId="644AD0BC" w14:textId="77777777" w:rsidR="00EA500C" w:rsidRDefault="00DE267A">
      <w:pPr>
        <w:pStyle w:val="Ttulo2"/>
      </w:pPr>
      <w:bookmarkStart w:id="1" w:name="abstract"/>
      <w:bookmarkEnd w:id="0"/>
      <w:r>
        <w:lastRenderedPageBreak/>
        <w:t>Abstract</w:t>
      </w:r>
    </w:p>
    <w:p w14:paraId="253699E2" w14:textId="33F02F8B" w:rsidR="00EA500C" w:rsidRDefault="00DE267A">
      <w:pPr>
        <w:pStyle w:val="FirstParagraph"/>
      </w:pPr>
      <w:r>
        <w:rPr>
          <w:b/>
          <w:bCs/>
        </w:rPr>
        <w:t>Objective</w:t>
      </w:r>
      <w:r>
        <w:t xml:space="preserve">: To describe and model the relationship between </w:t>
      </w:r>
      <w:proofErr w:type="spellStart"/>
      <w:r>
        <w:t>sociodemographics</w:t>
      </w:r>
      <w:proofErr w:type="spellEnd"/>
      <w:r>
        <w:t xml:space="preserve">, prematurity and neurodevelopmental levels based on the </w:t>
      </w:r>
      <w:r>
        <w:rPr>
          <w:i/>
          <w:iCs/>
        </w:rPr>
        <w:t>Ages and Stages Questionnaire</w:t>
      </w:r>
      <w:r>
        <w:t xml:space="preserve"> (ASQ-</w:t>
      </w:r>
      <w:r>
        <w:t xml:space="preserve">3) scores in infants diagnosed with congenital hypotonia (CH). </w:t>
      </w:r>
      <w:r>
        <w:rPr>
          <w:b/>
          <w:bCs/>
        </w:rPr>
        <w:t>Material and methods</w:t>
      </w:r>
      <w:r>
        <w:t xml:space="preserve">: A total of 234 patients diagnosed with CH were enrolled in a rehabilitation </w:t>
      </w:r>
      <w:proofErr w:type="spellStart"/>
      <w:r>
        <w:t>programme</w:t>
      </w:r>
      <w:proofErr w:type="spellEnd"/>
      <w:r>
        <w:t xml:space="preserve"> led by the Rehabilitation Centre of Punta Arenas (Chile). Neurodevelopmental status was assessed with the ASQ-3 at admission, as well as sociodemographic and obstetric data obtained through the initial clinical interview. </w:t>
      </w:r>
      <w:r>
        <w:rPr>
          <w:b/>
          <w:bCs/>
        </w:rPr>
        <w:t>Results</w:t>
      </w:r>
      <w:r>
        <w:t>: When modelling the neuro</w:t>
      </w:r>
      <w:r>
        <w:t>developmental status of each domain, an overall negative effect of corrected age on communication and problem-solving skills was observed, whereas the overall effect tend</w:t>
      </w:r>
      <w:r w:rsidR="00F23B8B">
        <w:t>s</w:t>
      </w:r>
      <w:r>
        <w:t xml:space="preserve"> to be positive in gross motor function. Fine motor skills did not exhibit a linear r</w:t>
      </w:r>
      <w:r>
        <w:t>elationship with corrected age but a non-linear effect</w:t>
      </w:r>
      <w:r w:rsidR="00F23B8B">
        <w:t>,</w:t>
      </w:r>
      <w:r>
        <w:t xml:space="preserve"> unlike the personal-social domain, which did not present significant variations across age corrected for prematurity. </w:t>
      </w:r>
      <w:r>
        <w:rPr>
          <w:b/>
          <w:bCs/>
        </w:rPr>
        <w:t>Conclusion</w:t>
      </w:r>
      <w:r>
        <w:t>: After adjusting for possible confounders, we found between-subjects fl</w:t>
      </w:r>
      <w:r>
        <w:t xml:space="preserve">uctuations in neurodevelopmental traits across age in hypotonic infants. These fluctuations were present in the form of non-linear and domain-specific variations. Further research is warranted to determine how these findings apply in the presence of other </w:t>
      </w:r>
      <w:r>
        <w:t>context-mediated social factors and populations.</w:t>
      </w:r>
    </w:p>
    <w:p w14:paraId="3ABA47EC" w14:textId="77777777" w:rsidR="00EA500C" w:rsidRDefault="00DE267A">
      <w:pPr>
        <w:pStyle w:val="Textoindependiente"/>
      </w:pPr>
      <w:r>
        <w:rPr>
          <w:b/>
          <w:bCs/>
        </w:rPr>
        <w:t>Keywords</w:t>
      </w:r>
      <w:r>
        <w:t>: Developmental traits, Congenital hypotonia, Ages and Stages Questionnaire (ASQ), Infants.</w:t>
      </w:r>
    </w:p>
    <w:p w14:paraId="1765F3E4" w14:textId="77777777" w:rsidR="00EA500C" w:rsidRDefault="00DE267A">
      <w:r>
        <w:br w:type="page"/>
      </w:r>
    </w:p>
    <w:p w14:paraId="3D4A2C6C" w14:textId="77777777" w:rsidR="00EA500C" w:rsidRDefault="00DE267A">
      <w:pPr>
        <w:pStyle w:val="Ttulo1"/>
      </w:pPr>
      <w:bookmarkStart w:id="2" w:name="introduction"/>
      <w:bookmarkEnd w:id="1"/>
      <w:r>
        <w:lastRenderedPageBreak/>
        <w:t>Introduction</w:t>
      </w:r>
    </w:p>
    <w:p w14:paraId="619706B8" w14:textId="09060F14" w:rsidR="00EA500C" w:rsidRDefault="00F23B8B">
      <w:pPr>
        <w:pStyle w:val="FirstParagraph"/>
      </w:pPr>
      <w:r>
        <w:t>The physical and psychological signs of early childhood development are representative and relevant markers for the identification and monitoring of overall growth in early life (</w:t>
      </w:r>
      <w:hyperlink w:anchor="ref-di2016predictive">
        <w:r>
          <w:rPr>
            <w:rStyle w:val="Hipervnculo"/>
          </w:rPr>
          <w:t>Di Rosa et al., 2016</w:t>
        </w:r>
      </w:hyperlink>
      <w:r>
        <w:t>). Therefore, both can be used in screening children at risk of developmental delay to support early referral and need further assessment to determine if they are eligible for early intervention services (</w:t>
      </w:r>
      <w:proofErr w:type="spellStart"/>
      <w:r>
        <w:fldChar w:fldCharType="begin"/>
      </w:r>
      <w:r>
        <w:instrText xml:space="preserve"> HYPERLINK \l "ref-bruder2010early" \h </w:instrText>
      </w:r>
      <w:r>
        <w:fldChar w:fldCharType="separate"/>
      </w:r>
      <w:r>
        <w:rPr>
          <w:rStyle w:val="Hipervnculo"/>
        </w:rPr>
        <w:t>Bruder</w:t>
      </w:r>
      <w:proofErr w:type="spellEnd"/>
      <w:r>
        <w:rPr>
          <w:rStyle w:val="Hipervnculo"/>
        </w:rPr>
        <w:t>, 2010</w:t>
      </w:r>
      <w:r>
        <w:rPr>
          <w:rStyle w:val="Hipervnculo"/>
        </w:rPr>
        <w:fldChar w:fldCharType="end"/>
      </w:r>
      <w:r>
        <w:t xml:space="preserve">; </w:t>
      </w:r>
      <w:hyperlink w:anchor="ref-guralnick2017early">
        <w:proofErr w:type="spellStart"/>
        <w:r>
          <w:rPr>
            <w:rStyle w:val="Hipervnculo"/>
          </w:rPr>
          <w:t>Guralnick</w:t>
        </w:r>
        <w:proofErr w:type="spellEnd"/>
        <w:r>
          <w:rPr>
            <w:rStyle w:val="Hipervnculo"/>
          </w:rPr>
          <w:t>, 2017</w:t>
        </w:r>
      </w:hyperlink>
      <w:r>
        <w:t>).</w:t>
      </w:r>
    </w:p>
    <w:p w14:paraId="79E9B8BA" w14:textId="4FE2A6F5" w:rsidR="00EA500C" w:rsidRDefault="00DE267A">
      <w:pPr>
        <w:pStyle w:val="Textoindependiente"/>
      </w:pPr>
      <w:r>
        <w:t xml:space="preserve">Currently, </w:t>
      </w:r>
      <w:r w:rsidR="00F23B8B">
        <w:t>many</w:t>
      </w:r>
      <w:r>
        <w:t xml:space="preserve"> tools have been propos</w:t>
      </w:r>
      <w:r>
        <w:t xml:space="preserve">ed to assess the developmental continuum of infants. In this sense, the Ages and Stages Questionnaire, Third Edition (ASQ-3) has been </w:t>
      </w:r>
      <w:r w:rsidR="00F23B8B">
        <w:t>submitt</w:t>
      </w:r>
      <w:r>
        <w:t>ed as a global screening tool, parent/caregivers-oriented, that assesses five domains of development in children ag</w:t>
      </w:r>
      <w:r>
        <w:t>ed from 0 to 5.5 years old (</w:t>
      </w:r>
      <w:hyperlink w:anchor="ref-singh2017ages">
        <w:r>
          <w:rPr>
            <w:rStyle w:val="Hipervnculo"/>
          </w:rPr>
          <w:t>Singh, Yeh, &amp; Blanchard, 2017</w:t>
        </w:r>
      </w:hyperlink>
      <w:r>
        <w:t>). Current evidence suggests that the ASQ-3 is an accurate, cost-effective</w:t>
      </w:r>
      <w:r w:rsidR="00F23B8B">
        <w:t>,</w:t>
      </w:r>
      <w:r>
        <w:t xml:space="preserve"> yet parent-friendly instrument for screening </w:t>
      </w:r>
      <w:r w:rsidR="00F23B8B">
        <w:t xml:space="preserve">and </w:t>
      </w:r>
      <w:r>
        <w:t>monitoring children up to pre-scho</w:t>
      </w:r>
      <w:r>
        <w:t>ol age and can help identify and exclude neurodevelopmental impairments in very preterm-born children (</w:t>
      </w:r>
      <w:hyperlink w:anchor="ref-ballantyne2016risk">
        <w:r>
          <w:rPr>
            <w:rStyle w:val="Hipervnculo"/>
          </w:rPr>
          <w:t xml:space="preserve">Ballantyne, </w:t>
        </w:r>
        <w:proofErr w:type="spellStart"/>
        <w:r>
          <w:rPr>
            <w:rStyle w:val="Hipervnculo"/>
          </w:rPr>
          <w:t>Benzies</w:t>
        </w:r>
        <w:proofErr w:type="spellEnd"/>
        <w:r>
          <w:rPr>
            <w:rStyle w:val="Hipervnculo"/>
          </w:rPr>
          <w:t>, McDonald, Magill-Evans, &amp; Tough, 2016</w:t>
        </w:r>
      </w:hyperlink>
      <w:r>
        <w:t xml:space="preserve">; </w:t>
      </w:r>
      <w:hyperlink w:anchor="ref-kerstjens2015ages">
        <w:proofErr w:type="spellStart"/>
        <w:r>
          <w:rPr>
            <w:rStyle w:val="Hipervnculo"/>
          </w:rPr>
          <w:t>Kers</w:t>
        </w:r>
        <w:r>
          <w:rPr>
            <w:rStyle w:val="Hipervnculo"/>
          </w:rPr>
          <w:t>tjens</w:t>
        </w:r>
        <w:proofErr w:type="spellEnd"/>
        <w:r>
          <w:rPr>
            <w:rStyle w:val="Hipervnculo"/>
          </w:rPr>
          <w:t xml:space="preserve"> et al., 2015</w:t>
        </w:r>
      </w:hyperlink>
      <w:r>
        <w:t xml:space="preserve">; </w:t>
      </w:r>
      <w:hyperlink w:anchor="ref-singh2017ages">
        <w:r>
          <w:rPr>
            <w:rStyle w:val="Hipervnculo"/>
          </w:rPr>
          <w:t>Singh et al., 2017</w:t>
        </w:r>
      </w:hyperlink>
      <w:r>
        <w:t>).</w:t>
      </w:r>
    </w:p>
    <w:p w14:paraId="1660A964" w14:textId="59C39D99" w:rsidR="00EA500C" w:rsidRDefault="00F23B8B">
      <w:pPr>
        <w:pStyle w:val="Textoindependiente"/>
      </w:pPr>
      <w:r>
        <w:t>Multiple forms of neuromuscular, metabolic and genetic conditions are associated with hypotonia and may be a sign of neurodevelopmental delay, which may predispose to cognitive impairment in some cases (</w:t>
      </w:r>
      <w:proofErr w:type="spellStart"/>
      <w:r>
        <w:fldChar w:fldCharType="begin"/>
      </w:r>
      <w:r>
        <w:instrText xml:space="preserve"> HYPERLINK \l "ref-riou2009global" \h </w:instrText>
      </w:r>
      <w:r>
        <w:fldChar w:fldCharType="separate"/>
      </w:r>
      <w:r>
        <w:rPr>
          <w:rStyle w:val="Hipervnculo"/>
        </w:rPr>
        <w:t>Riou</w:t>
      </w:r>
      <w:proofErr w:type="spellEnd"/>
      <w:r>
        <w:rPr>
          <w:rStyle w:val="Hipervnculo"/>
        </w:rPr>
        <w:t xml:space="preserve">, Ghosh, Francoeur, &amp; </w:t>
      </w:r>
      <w:proofErr w:type="spellStart"/>
      <w:r>
        <w:rPr>
          <w:rStyle w:val="Hipervnculo"/>
        </w:rPr>
        <w:t>Shevell</w:t>
      </w:r>
      <w:proofErr w:type="spellEnd"/>
      <w:r>
        <w:rPr>
          <w:rStyle w:val="Hipervnculo"/>
        </w:rPr>
        <w:t>, 2009</w:t>
      </w:r>
      <w:r>
        <w:rPr>
          <w:rStyle w:val="Hipervnculo"/>
        </w:rPr>
        <w:fldChar w:fldCharType="end"/>
      </w:r>
      <w:r>
        <w:t>). Hypotonia has been defined as decreased muscle tone or floppiness, involving a wide range and levels of progression (</w:t>
      </w:r>
      <w:hyperlink w:anchor="ref-gabis2021weak">
        <w:r>
          <w:rPr>
            <w:rStyle w:val="Hipervnculo"/>
          </w:rPr>
          <w:t>Gabis et al., 2021</w:t>
        </w:r>
      </w:hyperlink>
      <w:r>
        <w:t xml:space="preserve">; </w:t>
      </w:r>
      <w:hyperlink w:anchor="ref-harris2008congenital">
        <w:r>
          <w:rPr>
            <w:rStyle w:val="Hipervnculo"/>
          </w:rPr>
          <w:t>Harris, 2008</w:t>
        </w:r>
      </w:hyperlink>
      <w:r>
        <w:t>). Given that hypotonia and the hyperlaxity and motor delay associated with it may impair the infant’s capacity to engage with its surroundings, critical visual cues may be ignored, potentially leading both to an impairment of learning and cognitive development (</w:t>
      </w:r>
      <w:hyperlink w:anchor="ref-harris2008congenital">
        <w:r>
          <w:rPr>
            <w:rStyle w:val="Hipervnculo"/>
          </w:rPr>
          <w:t>Harris, 2008</w:t>
        </w:r>
      </w:hyperlink>
      <w:r>
        <w:t>), hence the need to explore the neurodevelopmental attributes of infants with hypotonia.</w:t>
      </w:r>
    </w:p>
    <w:p w14:paraId="154F1183" w14:textId="44D720B2" w:rsidR="00EA500C" w:rsidRDefault="00F23B8B">
      <w:pPr>
        <w:pStyle w:val="Textoindependiente"/>
      </w:pPr>
      <w:r>
        <w:t>The congenital hypotonia (CH) is usually considered an exclusion diagnosis, and is generally made in the absence of other signs and symptoms, after every other evaluative resource has been exhausted (</w:t>
      </w:r>
      <w:hyperlink w:anchor="ref-gabis2021weak">
        <w:r>
          <w:rPr>
            <w:rStyle w:val="Hipervnculo"/>
          </w:rPr>
          <w:t>Gabis et al., 2021</w:t>
        </w:r>
      </w:hyperlink>
      <w:r>
        <w:t xml:space="preserve">; </w:t>
      </w:r>
      <w:hyperlink w:anchor="ref-leyenaar2005schematic">
        <w:proofErr w:type="spellStart"/>
        <w:r>
          <w:rPr>
            <w:rStyle w:val="Hipervnculo"/>
          </w:rPr>
          <w:t>Ley</w:t>
        </w:r>
        <w:r>
          <w:rPr>
            <w:rStyle w:val="Hipervnculo"/>
          </w:rPr>
          <w:t>e</w:t>
        </w:r>
        <w:r>
          <w:rPr>
            <w:rStyle w:val="Hipervnculo"/>
          </w:rPr>
          <w:t>naar</w:t>
        </w:r>
        <w:proofErr w:type="spellEnd"/>
        <w:r>
          <w:rPr>
            <w:rStyle w:val="Hipervnculo"/>
          </w:rPr>
          <w:t>, Camfield, &amp; Camfield, 2005</w:t>
        </w:r>
      </w:hyperlink>
      <w:commentRangeStart w:id="3"/>
      <w:commentRangeStart w:id="4"/>
      <w:r>
        <w:t xml:space="preserve">). </w:t>
      </w:r>
      <w:r w:rsidRPr="00F23B8B">
        <w:rPr>
          <w:highlight w:val="yellow"/>
        </w:rPr>
        <w:t xml:space="preserve">However, this is not true for at least one author that suggests that CH </w:t>
      </w:r>
      <w:proofErr w:type="spellStart"/>
      <w:r w:rsidRPr="00F23B8B">
        <w:rPr>
          <w:highlight w:val="yellow"/>
        </w:rPr>
        <w:t>can not</w:t>
      </w:r>
      <w:proofErr w:type="spellEnd"/>
      <w:r w:rsidRPr="00F23B8B">
        <w:rPr>
          <w:highlight w:val="yellow"/>
        </w:rPr>
        <w:t xml:space="preserve"> be considered a diagnosis as </w:t>
      </w:r>
      <w:r w:rsidRPr="00F23B8B">
        <w:rPr>
          <w:highlight w:val="yellow"/>
        </w:rPr>
        <w:lastRenderedPageBreak/>
        <w:t>such (</w:t>
      </w:r>
      <w:hyperlink w:anchor="ref-thompson2002benign">
        <w:r w:rsidRPr="00F23B8B">
          <w:rPr>
            <w:rStyle w:val="Hipervnculo"/>
            <w:highlight w:val="yellow"/>
          </w:rPr>
          <w:t>Thompson, 2002</w:t>
        </w:r>
      </w:hyperlink>
      <w:r w:rsidRPr="00F23B8B">
        <w:rPr>
          <w:highlight w:val="yellow"/>
        </w:rPr>
        <w:t xml:space="preserve">). </w:t>
      </w:r>
      <w:commentRangeEnd w:id="3"/>
      <w:r>
        <w:rPr>
          <w:rStyle w:val="Refdecomentario"/>
        </w:rPr>
        <w:commentReference w:id="3"/>
      </w:r>
      <w:commentRangeEnd w:id="4"/>
      <w:r w:rsidR="00204C31">
        <w:rPr>
          <w:rStyle w:val="Refdecomentario"/>
        </w:rPr>
        <w:commentReference w:id="4"/>
      </w:r>
      <w:commentRangeStart w:id="5"/>
      <w:commentRangeStart w:id="6"/>
      <w:r w:rsidRPr="00F23B8B">
        <w:rPr>
          <w:highlight w:val="yellow"/>
        </w:rPr>
        <w:t>CH is a non-progressive neuromuscular disorder but tends to improve with time and early intervention</w:t>
      </w:r>
      <w:ins w:id="7" w:author="Matías A. Castillo Aguilar" w:date="2022-07-27T15:21:00Z">
        <w:r w:rsidR="00204C31">
          <w:rPr>
            <w:highlight w:val="yellow"/>
          </w:rPr>
          <w:t xml:space="preserve"> (</w:t>
        </w:r>
        <w:proofErr w:type="spellStart"/>
        <w:r w:rsidR="00204C31">
          <w:fldChar w:fldCharType="begin"/>
        </w:r>
        <w:r w:rsidR="00204C31">
          <w:instrText xml:space="preserve"> HYPERLINK \l "ref-gabis2021weak" \h </w:instrText>
        </w:r>
        <w:r w:rsidR="00204C31">
          <w:fldChar w:fldCharType="separate"/>
        </w:r>
        <w:r w:rsidR="00204C31">
          <w:rPr>
            <w:rStyle w:val="Hipervnculo"/>
          </w:rPr>
          <w:t>Gabis</w:t>
        </w:r>
        <w:proofErr w:type="spellEnd"/>
        <w:r w:rsidR="00204C31">
          <w:rPr>
            <w:rStyle w:val="Hipervnculo"/>
          </w:rPr>
          <w:t xml:space="preserve"> et al., 2021</w:t>
        </w:r>
        <w:r w:rsidR="00204C31">
          <w:rPr>
            <w:rStyle w:val="Hipervnculo"/>
          </w:rPr>
          <w:fldChar w:fldCharType="end"/>
        </w:r>
        <w:r w:rsidR="00204C31">
          <w:rPr>
            <w:highlight w:val="yellow"/>
          </w:rPr>
          <w:t>)</w:t>
        </w:r>
      </w:ins>
      <w:r w:rsidRPr="00F23B8B">
        <w:rPr>
          <w:highlight w:val="yellow"/>
        </w:rPr>
        <w:t>.</w:t>
      </w:r>
      <w:commentRangeEnd w:id="5"/>
      <w:r>
        <w:rPr>
          <w:rStyle w:val="Refdecomentario"/>
        </w:rPr>
        <w:commentReference w:id="5"/>
      </w:r>
      <w:commentRangeEnd w:id="6"/>
      <w:r w:rsidR="00204C31">
        <w:rPr>
          <w:rStyle w:val="Refdecomentario"/>
        </w:rPr>
        <w:commentReference w:id="6"/>
      </w:r>
    </w:p>
    <w:p w14:paraId="155F7A33" w14:textId="35FD86A0" w:rsidR="00EA500C" w:rsidRDefault="00DE267A">
      <w:pPr>
        <w:pStyle w:val="Textoindependiente"/>
      </w:pPr>
      <w:r>
        <w:t xml:space="preserve">Nevertheless, to the best of our knowledge, there is no robust evidence </w:t>
      </w:r>
      <w:proofErr w:type="spellStart"/>
      <w:r>
        <w:t>characterising</w:t>
      </w:r>
      <w:proofErr w:type="spellEnd"/>
      <w:r>
        <w:t xml:space="preserve"> the observed variation in developmental traits in infan</w:t>
      </w:r>
      <w:r>
        <w:t>ts with diagnosed CH across age</w:t>
      </w:r>
      <w:r w:rsidR="00F23B8B">
        <w:t>s</w:t>
      </w:r>
      <w:r>
        <w:t xml:space="preserve">. Therefore, our main objective in this study was to describe and model the relationship between </w:t>
      </w:r>
      <w:proofErr w:type="spellStart"/>
      <w:r>
        <w:t>sociodemographics</w:t>
      </w:r>
      <w:proofErr w:type="spellEnd"/>
      <w:r>
        <w:t>, prematurity and neurodevelopmental levels based on ASQ-3 scores in infants with diagnosed CH.</w:t>
      </w:r>
    </w:p>
    <w:p w14:paraId="0ADFC56E" w14:textId="77777777" w:rsidR="00EA500C" w:rsidRDefault="00DE267A">
      <w:pPr>
        <w:pStyle w:val="Ttulo1"/>
      </w:pPr>
      <w:bookmarkStart w:id="8" w:name="material-y-methods"/>
      <w:bookmarkEnd w:id="2"/>
      <w:r>
        <w:t>Material y met</w:t>
      </w:r>
      <w:r>
        <w:t>hods</w:t>
      </w:r>
    </w:p>
    <w:p w14:paraId="45A5CAB4" w14:textId="77777777" w:rsidR="00EA500C" w:rsidRDefault="00DE267A">
      <w:pPr>
        <w:pStyle w:val="Ttulo2"/>
      </w:pPr>
      <w:bookmarkStart w:id="9" w:name="study-design"/>
      <w:r>
        <w:t>Study design</w:t>
      </w:r>
    </w:p>
    <w:p w14:paraId="045E28A5" w14:textId="49EC3CF3" w:rsidR="00EA500C" w:rsidRDefault="00DE267A">
      <w:pPr>
        <w:pStyle w:val="FirstParagraph"/>
      </w:pPr>
      <w:r>
        <w:t>We conducted an observational, cross-sectional study under a quantitative approach.</w:t>
      </w:r>
    </w:p>
    <w:p w14:paraId="2B49FFD5" w14:textId="77777777" w:rsidR="00EA500C" w:rsidRDefault="00DE267A">
      <w:pPr>
        <w:pStyle w:val="Ttulo2"/>
      </w:pPr>
      <w:bookmarkStart w:id="10" w:name="participants"/>
      <w:bookmarkEnd w:id="9"/>
      <w:r>
        <w:t>Participants</w:t>
      </w:r>
    </w:p>
    <w:p w14:paraId="50E86991" w14:textId="4D5E1493" w:rsidR="00EA500C" w:rsidRDefault="00DE267A">
      <w:pPr>
        <w:pStyle w:val="FirstParagraph"/>
      </w:pPr>
      <w:r>
        <w:t xml:space="preserve">A total of 234 patients were enrolled as part of an intervention </w:t>
      </w:r>
      <w:proofErr w:type="spellStart"/>
      <w:r>
        <w:t>programme</w:t>
      </w:r>
      <w:proofErr w:type="spellEnd"/>
      <w:r>
        <w:t xml:space="preserve"> carried out by the </w:t>
      </w:r>
      <w:r>
        <w:rPr>
          <w:i/>
          <w:iCs/>
        </w:rPr>
        <w:t>Cruz del Sur</w:t>
      </w:r>
      <w:r>
        <w:t xml:space="preserve"> Rehabilitation Centre (Punta Arena</w:t>
      </w:r>
      <w:r>
        <w:t xml:space="preserve">s, Chile), admitted from one month to 60 months, and assessed at admission, control and discharge. The total records of patients diagnosed with CH admitted to the institution’s </w:t>
      </w:r>
      <w:proofErr w:type="spellStart"/>
      <w:r>
        <w:t>programme</w:t>
      </w:r>
      <w:proofErr w:type="spellEnd"/>
      <w:r>
        <w:t xml:space="preserve"> were </w:t>
      </w:r>
      <w:proofErr w:type="spellStart"/>
      <w:r>
        <w:t>analysed</w:t>
      </w:r>
      <w:proofErr w:type="spellEnd"/>
      <w:r w:rsidR="00F23B8B">
        <w:t>,</w:t>
      </w:r>
      <w:r>
        <w:t xml:space="preserve"> and the assessment of the subjects was conducted and g</w:t>
      </w:r>
      <w:r>
        <w:t>uided by a nurse trained in the application of the ASQ-3.</w:t>
      </w:r>
    </w:p>
    <w:p w14:paraId="7F26BBAF" w14:textId="77777777" w:rsidR="00EA500C" w:rsidRDefault="00DE267A">
      <w:pPr>
        <w:pStyle w:val="Textoindependiente"/>
      </w:pPr>
      <w:r>
        <w:t xml:space="preserve">In this context, it is worth noting that the data, as well as the patient registry, are part of institutional strategies aimed at the diagnosis and continuous monitoring of the clinical </w:t>
      </w:r>
      <w:r>
        <w:t>situation of users, which are used to improve care processes and clinical decision-making.</w:t>
      </w:r>
    </w:p>
    <w:p w14:paraId="0BFB2AE1" w14:textId="01887D53" w:rsidR="00EA500C" w:rsidRDefault="00DE267A">
      <w:pPr>
        <w:pStyle w:val="Textoindependiente"/>
      </w:pPr>
      <w:r>
        <w:t xml:space="preserve">The diagnosis of CH is based on </w:t>
      </w:r>
      <w:r w:rsidR="00F23B8B">
        <w:t>four</w:t>
      </w:r>
      <w:r>
        <w:t xml:space="preserve"> sources: 1) primary care </w:t>
      </w:r>
      <w:proofErr w:type="spellStart"/>
      <w:r>
        <w:t>paediatrician</w:t>
      </w:r>
      <w:proofErr w:type="spellEnd"/>
      <w:r>
        <w:t xml:space="preserve">, who refers the diagnosis to the institution where admission to the </w:t>
      </w:r>
      <w:proofErr w:type="spellStart"/>
      <w:r>
        <w:t>programme</w:t>
      </w:r>
      <w:proofErr w:type="spellEnd"/>
      <w:r>
        <w:t xml:space="preserve"> is made; 2)</w:t>
      </w:r>
      <w:r>
        <w:t xml:space="preserve"> </w:t>
      </w:r>
      <w:proofErr w:type="spellStart"/>
      <w:r>
        <w:t>paediatricians</w:t>
      </w:r>
      <w:proofErr w:type="spellEnd"/>
      <w:r>
        <w:t xml:space="preserve"> from private clinics, who refer the diagnosis; 3) </w:t>
      </w:r>
      <w:proofErr w:type="spellStart"/>
      <w:r>
        <w:t>neuropaediatricians</w:t>
      </w:r>
      <w:proofErr w:type="spellEnd"/>
      <w:r>
        <w:t xml:space="preserve"> from the clinical hospital, who refer the diagnosis to the </w:t>
      </w:r>
      <w:proofErr w:type="spellStart"/>
      <w:r>
        <w:t>programme</w:t>
      </w:r>
      <w:proofErr w:type="spellEnd"/>
      <w:r>
        <w:t>; 4) physiatrist from the institution, who assigns the diagnosis if it corresponds to the semiology.</w:t>
      </w:r>
    </w:p>
    <w:p w14:paraId="3DA8A86B" w14:textId="77777777" w:rsidR="00EA500C" w:rsidRDefault="00DE267A">
      <w:pPr>
        <w:pStyle w:val="Ttulo2"/>
      </w:pPr>
      <w:bookmarkStart w:id="11" w:name="measures"/>
      <w:bookmarkEnd w:id="10"/>
      <w:r>
        <w:lastRenderedPageBreak/>
        <w:t>M</w:t>
      </w:r>
      <w:r>
        <w:t>easures</w:t>
      </w:r>
    </w:p>
    <w:p w14:paraId="0A51F0EF" w14:textId="77777777" w:rsidR="00EA500C" w:rsidRDefault="00DE267A">
      <w:pPr>
        <w:pStyle w:val="Ttulo3"/>
      </w:pPr>
      <w:bookmarkStart w:id="12" w:name="X821dc7b7dc6d9896a5c65436e0deb332b15d239"/>
      <w:r>
        <w:t>The Ages and Stages Questionnaire, third edition (ASQ-3)</w:t>
      </w:r>
    </w:p>
    <w:p w14:paraId="0494AF0F" w14:textId="20504DF6" w:rsidR="00EA500C" w:rsidRDefault="00DE267A">
      <w:pPr>
        <w:pStyle w:val="FirstParagraph"/>
      </w:pPr>
      <w:r>
        <w:t xml:space="preserve">The ASQ-3 is a parent-reported initial level developmental screening instrument consisting of 21 intervals, each with 30 items in five areas: </w:t>
      </w:r>
      <w:proofErr w:type="spellStart"/>
      <w:r>
        <w:t>i</w:t>
      </w:r>
      <w:proofErr w:type="spellEnd"/>
      <w:r>
        <w:t>) communication (CM), ii) gross motor (GM), iii)</w:t>
      </w:r>
      <w:r>
        <w:t xml:space="preserve"> fine motor (FM), iv) problem-solving (CG), and v) personal-social (PS) (</w:t>
      </w:r>
      <w:hyperlink w:anchor="ref-squires2009ages">
        <w:r>
          <w:rPr>
            <w:rStyle w:val="Hipervnculo"/>
          </w:rPr>
          <w:t>Squires, Bricker, Twombly, et al., 2009</w:t>
        </w:r>
      </w:hyperlink>
      <w:r>
        <w:t>). The ASQ is cost-effective and widely used in the United States and other countries (</w:t>
      </w:r>
      <w:proofErr w:type="spellStart"/>
      <w:r>
        <w:fldChar w:fldCharType="begin"/>
      </w:r>
      <w:r>
        <w:instrText xml:space="preserve"> HYPERLINK \l "</w:instrText>
      </w:r>
      <w:r>
        <w:instrText xml:space="preserve">ref-heo2008cross" \h </w:instrText>
      </w:r>
      <w:r>
        <w:fldChar w:fldCharType="separate"/>
      </w:r>
      <w:r>
        <w:rPr>
          <w:rStyle w:val="Hipervnculo"/>
        </w:rPr>
        <w:t>Heo</w:t>
      </w:r>
      <w:proofErr w:type="spellEnd"/>
      <w:r>
        <w:rPr>
          <w:rStyle w:val="Hipervnculo"/>
        </w:rPr>
        <w:t xml:space="preserve">, Squires, &amp; </w:t>
      </w:r>
      <w:proofErr w:type="spellStart"/>
      <w:r>
        <w:rPr>
          <w:rStyle w:val="Hipervnculo"/>
        </w:rPr>
        <w:t>Yovanoff</w:t>
      </w:r>
      <w:proofErr w:type="spellEnd"/>
      <w:r>
        <w:rPr>
          <w:rStyle w:val="Hipervnculo"/>
        </w:rPr>
        <w:t>, 2008</w:t>
      </w:r>
      <w:r>
        <w:rPr>
          <w:rStyle w:val="Hipervnculo"/>
        </w:rPr>
        <w:fldChar w:fldCharType="end"/>
      </w:r>
      <w:r>
        <w:t xml:space="preserve">; </w:t>
      </w:r>
      <w:hyperlink w:anchor="ref-sarmiento2011universal">
        <w:r>
          <w:rPr>
            <w:rStyle w:val="Hipervnculo"/>
          </w:rPr>
          <w:t>Sarmiento Campos, Squires, &amp; Ponte, 2011</w:t>
        </w:r>
      </w:hyperlink>
      <w:r>
        <w:t xml:space="preserve">). It has been translated into several languages, and </w:t>
      </w:r>
      <w:r w:rsidR="00F23B8B">
        <w:t>international studies on its psychometric properties in diverse cultural environments are</w:t>
      </w:r>
      <w:r>
        <w:t xml:space="preserve"> increasing (</w:t>
      </w:r>
      <w:proofErr w:type="spellStart"/>
      <w:r>
        <w:fldChar w:fldCharType="begin"/>
      </w:r>
      <w:r>
        <w:instrText xml:space="preserve"> HYPERLINK \l "ref-heo2008cross" \h </w:instrText>
      </w:r>
      <w:r>
        <w:fldChar w:fldCharType="separate"/>
      </w:r>
      <w:r>
        <w:rPr>
          <w:rStyle w:val="Hipervnculo"/>
        </w:rPr>
        <w:t>Heo</w:t>
      </w:r>
      <w:proofErr w:type="spellEnd"/>
      <w:r>
        <w:rPr>
          <w:rStyle w:val="Hipervnculo"/>
        </w:rPr>
        <w:t xml:space="preserve"> et al., 2008</w:t>
      </w:r>
      <w:r>
        <w:rPr>
          <w:rStyle w:val="Hipervnculo"/>
        </w:rPr>
        <w:fldChar w:fldCharType="end"/>
      </w:r>
      <w:r>
        <w:t xml:space="preserve">; </w:t>
      </w:r>
      <w:hyperlink w:anchor="ref-sarmiento2011universal">
        <w:r>
          <w:rPr>
            <w:rStyle w:val="Hipervnculo"/>
          </w:rPr>
          <w:t>Sarmiento Campos et al., 2011</w:t>
        </w:r>
      </w:hyperlink>
      <w:r>
        <w:t xml:space="preserve">). It has shown </w:t>
      </w:r>
      <w:r w:rsidR="00F23B8B">
        <w:t>good</w:t>
      </w:r>
      <w:r>
        <w:t xml:space="preserve"> psychometric properties (75% sensitivity and 81% specif</w:t>
      </w:r>
      <w:r>
        <w:t>icity) in Chilean term and preterm infants (</w:t>
      </w:r>
      <w:proofErr w:type="spellStart"/>
      <w:r>
        <w:fldChar w:fldCharType="begin"/>
      </w:r>
      <w:r>
        <w:instrText xml:space="preserve"> HYPERLINK \l "ref-schonhaut2013validity" \h </w:instrText>
      </w:r>
      <w:r>
        <w:fldChar w:fldCharType="separate"/>
      </w:r>
      <w:r>
        <w:rPr>
          <w:rStyle w:val="Hipervnculo"/>
        </w:rPr>
        <w:t>Schonhaut</w:t>
      </w:r>
      <w:proofErr w:type="spellEnd"/>
      <w:r>
        <w:rPr>
          <w:rStyle w:val="Hipervnculo"/>
        </w:rPr>
        <w:t xml:space="preserve">, Armijo, </w:t>
      </w:r>
      <w:proofErr w:type="spellStart"/>
      <w:r>
        <w:rPr>
          <w:rStyle w:val="Hipervnculo"/>
        </w:rPr>
        <w:t>Schönstedt</w:t>
      </w:r>
      <w:proofErr w:type="spellEnd"/>
      <w:r>
        <w:rPr>
          <w:rStyle w:val="Hipervnculo"/>
        </w:rPr>
        <w:t>, Alvarez, &amp; Cordero, 2013</w:t>
      </w:r>
      <w:r>
        <w:rPr>
          <w:rStyle w:val="Hipervnculo"/>
        </w:rPr>
        <w:fldChar w:fldCharType="end"/>
      </w:r>
      <w:r>
        <w:t>).</w:t>
      </w:r>
    </w:p>
    <w:p w14:paraId="570C88B2" w14:textId="77777777" w:rsidR="00EA500C" w:rsidRDefault="00DE267A">
      <w:pPr>
        <w:pStyle w:val="Ttulo2"/>
      </w:pPr>
      <w:bookmarkStart w:id="13" w:name="procedures"/>
      <w:bookmarkEnd w:id="11"/>
      <w:bookmarkEnd w:id="12"/>
      <w:r>
        <w:t>Procedures</w:t>
      </w:r>
    </w:p>
    <w:p w14:paraId="16E501FD" w14:textId="66889BB0" w:rsidR="00EA500C" w:rsidRDefault="00DE267A">
      <w:pPr>
        <w:pStyle w:val="FirstParagraph"/>
      </w:pPr>
      <w:r>
        <w:t xml:space="preserve">For the collection of research data, </w:t>
      </w:r>
      <w:proofErr w:type="spellStart"/>
      <w:r>
        <w:t>authorisation</w:t>
      </w:r>
      <w:proofErr w:type="spellEnd"/>
      <w:r>
        <w:t xml:space="preserve"> consent was obtained for the use of instrumental clinical data as well as the clinical record of each patient. Subsequently, and </w:t>
      </w:r>
      <w:r w:rsidR="00F23B8B">
        <w:t>following</w:t>
      </w:r>
      <w:r>
        <w:t xml:space="preserve"> national research regulations, written </w:t>
      </w:r>
      <w:proofErr w:type="spellStart"/>
      <w:r>
        <w:t>authorisation</w:t>
      </w:r>
      <w:proofErr w:type="spellEnd"/>
      <w:r>
        <w:t xml:space="preserve"> was obtained from the institutional director </w:t>
      </w:r>
      <w:r w:rsidR="00F23B8B">
        <w:t>to use</w:t>
      </w:r>
      <w:r>
        <w:t xml:space="preserve"> the </w:t>
      </w:r>
      <w:r w:rsidR="00F23B8B">
        <w:t>form</w:t>
      </w:r>
      <w:r>
        <w:t>s a</w:t>
      </w:r>
      <w:r>
        <w:t xml:space="preserve">nd database for research purposes. To this end, the data were </w:t>
      </w:r>
      <w:proofErr w:type="spellStart"/>
      <w:r>
        <w:t>anonymised</w:t>
      </w:r>
      <w:proofErr w:type="spellEnd"/>
      <w:r>
        <w:t xml:space="preserve"> during data processing and subsequent analyses.</w:t>
      </w:r>
    </w:p>
    <w:p w14:paraId="6A89FAE8" w14:textId="77777777" w:rsidR="00EA500C" w:rsidRDefault="00DE267A">
      <w:pPr>
        <w:pStyle w:val="Ttulo3"/>
      </w:pPr>
      <w:bookmarkStart w:id="14" w:name="collection-of-demographic-data"/>
      <w:r>
        <w:t>Collection of demographic data</w:t>
      </w:r>
    </w:p>
    <w:p w14:paraId="4A6B98BB" w14:textId="5E1A07FC" w:rsidR="00EA500C" w:rsidRDefault="00F23B8B">
      <w:pPr>
        <w:pStyle w:val="FirstParagraph"/>
      </w:pPr>
      <w:r>
        <w:t xml:space="preserve">Each patient's demographic data were collected and made available throughout the study by the institutional electronic systems at the time of entry to the </w:t>
      </w:r>
      <w:proofErr w:type="spellStart"/>
      <w:r>
        <w:t>programme</w:t>
      </w:r>
      <w:proofErr w:type="spellEnd"/>
      <w:r>
        <w:t>. The administrative registration was done by the secretaries of the user coordination unit, recording name, ID number, date of birth and diagnosis. In addition, age data was automatically updated by the computer system’s algorithms.</w:t>
      </w:r>
    </w:p>
    <w:p w14:paraId="1CCF20D7" w14:textId="77777777" w:rsidR="00EA500C" w:rsidRDefault="00DE267A">
      <w:pPr>
        <w:pStyle w:val="Ttulo3"/>
      </w:pPr>
      <w:bookmarkStart w:id="15" w:name="assessment-with-asq-3"/>
      <w:bookmarkEnd w:id="14"/>
      <w:r>
        <w:t>Assessment with ASQ-3</w:t>
      </w:r>
    </w:p>
    <w:p w14:paraId="512BA8F4" w14:textId="02D5BDC3" w:rsidR="00EA500C" w:rsidRDefault="00DE267A">
      <w:pPr>
        <w:pStyle w:val="FirstParagraph"/>
      </w:pPr>
      <w:r>
        <w:t xml:space="preserve">The ASQ-3 was applied according to the protocol established by the instrument itself, with a face-to-face or telematic application being valid. The protocol can be found in the </w:t>
      </w:r>
      <w:r>
        <w:lastRenderedPageBreak/>
        <w:t>instrument’s manual</w:t>
      </w:r>
      <w:r>
        <w:t xml:space="preserve">s, which </w:t>
      </w:r>
      <w:r w:rsidR="00F23B8B">
        <w:t xml:space="preserve">the </w:t>
      </w:r>
      <w:proofErr w:type="spellStart"/>
      <w:r w:rsidR="00F23B8B">
        <w:t>programme</w:t>
      </w:r>
      <w:proofErr w:type="spellEnd"/>
      <w:r w:rsidR="00F23B8B">
        <w:t xml:space="preserve"> nurse administered</w:t>
      </w:r>
      <w:r>
        <w:t xml:space="preserve">. Some important considerations of the administration are that </w:t>
      </w:r>
      <w:proofErr w:type="spellStart"/>
      <w:r>
        <w:t>i</w:t>
      </w:r>
      <w:proofErr w:type="spellEnd"/>
      <w:r>
        <w:t xml:space="preserve">) the </w:t>
      </w:r>
      <w:r w:rsidR="00F23B8B">
        <w:t>primary</w:t>
      </w:r>
      <w:r>
        <w:t xml:space="preserve"> caregiver must respond, ii) in case of doubts of the caregiver about the assessed </w:t>
      </w:r>
      <w:proofErr w:type="spellStart"/>
      <w:r>
        <w:t>behaviour</w:t>
      </w:r>
      <w:proofErr w:type="spellEnd"/>
      <w:r>
        <w:t>, the information is corroborated by in situ t</w:t>
      </w:r>
      <w:r>
        <w:t>est</w:t>
      </w:r>
      <w:r w:rsidR="00F23B8B">
        <w:t>s</w:t>
      </w:r>
      <w:r>
        <w:t xml:space="preserve"> with the user, and iii) in relation to the correction, the</w:t>
      </w:r>
      <w:r w:rsidR="00F23B8B">
        <w:t xml:space="preserve"> test itself </w:t>
      </w:r>
      <w:proofErr w:type="spellStart"/>
      <w:r w:rsidR="00F23B8B">
        <w:t>standardises</w:t>
      </w:r>
      <w:proofErr w:type="spellEnd"/>
      <w:r w:rsidR="00F23B8B">
        <w:t xml:space="preserve"> these procedures</w:t>
      </w:r>
      <w:r>
        <w:t>.</w:t>
      </w:r>
    </w:p>
    <w:p w14:paraId="12FD721C" w14:textId="77777777" w:rsidR="00EA500C" w:rsidRDefault="00DE267A">
      <w:pPr>
        <w:pStyle w:val="Ttulo2"/>
      </w:pPr>
      <w:bookmarkStart w:id="16" w:name="statistical-analysis"/>
      <w:bookmarkEnd w:id="13"/>
      <w:bookmarkEnd w:id="15"/>
      <w:r>
        <w:t>Statistical analysis</w:t>
      </w:r>
    </w:p>
    <w:p w14:paraId="200F4B01" w14:textId="69E0F113" w:rsidR="00EA500C" w:rsidRDefault="00DE267A">
      <w:pPr>
        <w:pStyle w:val="FirstParagraph"/>
      </w:pPr>
      <w:r>
        <w:t xml:space="preserve">Data </w:t>
      </w:r>
      <w:r w:rsidR="00F23B8B">
        <w:t>are</w:t>
      </w:r>
      <w:r>
        <w:t xml:space="preserve"> presented as median (</w:t>
      </w:r>
      <w:proofErr w:type="spellStart"/>
      <w:r>
        <w:rPr>
          <w:i/>
          <w:iCs/>
        </w:rPr>
        <w:t>Mdn</w:t>
      </w:r>
      <w:proofErr w:type="spellEnd"/>
      <w:r>
        <w:t>) and interquartile range (</w:t>
      </w:r>
      <w:r>
        <w:rPr>
          <w:i/>
          <w:iCs/>
        </w:rPr>
        <w:t>IQR</w:t>
      </w:r>
      <w:r>
        <w:t>) for continuous variables; for categorical/discrete variables, t</w:t>
      </w:r>
      <w:r>
        <w:t>he absolute and relative sample size was reported.</w:t>
      </w:r>
    </w:p>
    <w:p w14:paraId="05BD2D00" w14:textId="070602F1" w:rsidR="00EA500C" w:rsidRDefault="00DE267A">
      <w:pPr>
        <w:pStyle w:val="Textoindependiente"/>
      </w:pPr>
      <w:r>
        <w:t>A non-parametric approach was used since the underlying distribution of continuous</w:t>
      </w:r>
      <w:r w:rsidR="00F23B8B">
        <w:t>ly</w:t>
      </w:r>
      <w:r>
        <w:t xml:space="preserve"> measured outcomes, assessed through analytical and graphical methods, did not follow a Gaussian distribution.</w:t>
      </w:r>
    </w:p>
    <w:p w14:paraId="4573FEFD" w14:textId="170C7C14" w:rsidR="00EA500C" w:rsidRDefault="00DE267A">
      <w:pPr>
        <w:pStyle w:val="Textoindependiente"/>
      </w:pPr>
      <w:r>
        <w:t xml:space="preserve">In order </w:t>
      </w:r>
      <w:r w:rsidR="00F23B8B">
        <w:t xml:space="preserve">to </w:t>
      </w:r>
      <w:r>
        <w:t xml:space="preserve">assess the differences in developmental scores between males and females, the </w:t>
      </w:r>
      <w:r>
        <w:rPr>
          <w:i/>
          <w:iCs/>
        </w:rPr>
        <w:t>Wilcoxon</w:t>
      </w:r>
      <w:r>
        <w:t xml:space="preserve"> rank-sum test was used, meanwhile the chi-square test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was used to evaluate goodness-of-fit (</w:t>
      </w:r>
      <m:oMath>
        <m:sSubSup>
          <m:sSubSupPr>
            <m:ctrlPr>
              <w:rPr>
                <w:rFonts w:ascii="Cambria Math" w:hAnsi="Cambria Math"/>
              </w:rPr>
            </m:ctrlPr>
          </m:sSubSupPr>
          <m:e>
            <m:r>
              <w:rPr>
                <w:rFonts w:ascii="Cambria Math" w:hAnsi="Cambria Math"/>
              </w:rPr>
              <m:t>χ</m:t>
            </m:r>
          </m:e>
          <m:sub>
            <m:r>
              <w:rPr>
                <w:rFonts w:ascii="Cambria Math" w:hAnsi="Cambria Math"/>
              </w:rPr>
              <m:t>gof</m:t>
            </m:r>
          </m:sub>
          <m:sup>
            <m:r>
              <w:rPr>
                <w:rFonts w:ascii="Cambria Math" w:hAnsi="Cambria Math"/>
              </w:rPr>
              <m:t>2</m:t>
            </m:r>
          </m:sup>
        </m:sSubSup>
      </m:oMath>
      <w:r>
        <w:t>) and independence of factors (</w:t>
      </w:r>
      <m:oMath>
        <m:sSubSup>
          <m:sSubSupPr>
            <m:ctrlPr>
              <w:rPr>
                <w:rFonts w:ascii="Cambria Math" w:hAnsi="Cambria Math"/>
              </w:rPr>
            </m:ctrlPr>
          </m:sSubSupPr>
          <m:e>
            <m:r>
              <w:rPr>
                <w:rFonts w:ascii="Cambria Math" w:hAnsi="Cambria Math"/>
              </w:rPr>
              <m:t>χ</m:t>
            </m:r>
          </m:e>
          <m:sub>
            <m:r>
              <w:rPr>
                <w:rFonts w:ascii="Cambria Math" w:hAnsi="Cambria Math"/>
              </w:rPr>
              <m:t>Pearson</m:t>
            </m:r>
          </m:sub>
          <m:sup>
            <m:r>
              <w:rPr>
                <w:rFonts w:ascii="Cambria Math" w:hAnsi="Cambria Math"/>
              </w:rPr>
              <m:t>2</m:t>
            </m:r>
          </m:sup>
        </m:sSubSup>
      </m:oMath>
      <w:r>
        <w:t>).</w:t>
      </w:r>
    </w:p>
    <w:p w14:paraId="0E0A0D46" w14:textId="7A6391B5" w:rsidR="00EA500C" w:rsidRDefault="00DE267A">
      <w:pPr>
        <w:pStyle w:val="Textoindependiente"/>
      </w:pPr>
      <w:r>
        <w:t>Generaliz</w:t>
      </w:r>
      <w:r>
        <w:t>ed additive models (GAM) were used to describe linear and non-linear relationships in the form of smooth terms between developmental characteristics, represented through penalized regression splines (</w:t>
      </w:r>
      <w:hyperlink w:anchor="ref-wood2011fast">
        <w:r>
          <w:rPr>
            <w:rStyle w:val="Hipervnculo"/>
          </w:rPr>
          <w:t>Wood, 2011</w:t>
        </w:r>
      </w:hyperlink>
      <w:r>
        <w:t xml:space="preserve">). </w:t>
      </w:r>
      <w:r w:rsidR="00F23B8B">
        <w:t>The r</w:t>
      </w:r>
      <w:r>
        <w:t xml:space="preserve">estricted maximum likelihood method was used </w:t>
      </w:r>
      <w:r w:rsidR="00F23B8B">
        <w:t>to estimate</w:t>
      </w:r>
      <w:r>
        <w:t xml:space="preserve"> the smoothing parameters, and thin-plate regression splines as the smoothing basis, as they are the optimal smoother of any given basis dimension/rank (</w:t>
      </w:r>
      <w:hyperlink w:anchor="ref-wood2003thin">
        <w:r>
          <w:rPr>
            <w:rStyle w:val="Hipervnculo"/>
          </w:rPr>
          <w:t>Wood, 2</w:t>
        </w:r>
        <w:r>
          <w:rPr>
            <w:rStyle w:val="Hipervnculo"/>
          </w:rPr>
          <w:t>003</w:t>
        </w:r>
      </w:hyperlink>
      <w:r>
        <w:t xml:space="preserve">). In the final models, infants’ sex, clinician and infants’ relationship with caregivers were added as random effects in the form of penalized parametric terms to account for the variability arising from these variables in the fixed </w:t>
      </w:r>
      <w:r w:rsidR="00F23B8B">
        <w:t>resul</w:t>
      </w:r>
      <w:r>
        <w:t xml:space="preserve">ts </w:t>
      </w:r>
      <w:proofErr w:type="spellStart"/>
      <w:r>
        <w:t>analysed</w:t>
      </w:r>
      <w:proofErr w:type="spellEnd"/>
      <w:r>
        <w:t xml:space="preserve"> (</w:t>
      </w:r>
      <w:hyperlink w:anchor="ref-wood2016smoothing">
        <w:r>
          <w:rPr>
            <w:rStyle w:val="Hipervnculo"/>
          </w:rPr>
          <w:t xml:space="preserve">Wood, N., </w:t>
        </w:r>
        <w:proofErr w:type="spellStart"/>
        <w:r>
          <w:rPr>
            <w:rStyle w:val="Hipervnculo"/>
          </w:rPr>
          <w:t>Pya</w:t>
        </w:r>
        <w:proofErr w:type="spellEnd"/>
        <w:r>
          <w:rPr>
            <w:rStyle w:val="Hipervnculo"/>
          </w:rPr>
          <w:t xml:space="preserve">, &amp; </w:t>
        </w:r>
        <w:proofErr w:type="spellStart"/>
        <w:r>
          <w:rPr>
            <w:rStyle w:val="Hipervnculo"/>
          </w:rPr>
          <w:t>S"afken</w:t>
        </w:r>
        <w:proofErr w:type="spellEnd"/>
        <w:r>
          <w:rPr>
            <w:rStyle w:val="Hipervnculo"/>
          </w:rPr>
          <w:t>, 2016</w:t>
        </w:r>
      </w:hyperlink>
      <w:r>
        <w:t xml:space="preserve">). </w:t>
      </w:r>
      <w:r w:rsidR="00F23B8B">
        <w:t>We used approximative derivatives with 95% confidence intervals (CI95%) to describe the smooth terms by means of quasi-linear segments</w:t>
      </w:r>
      <w:r>
        <w:t>.</w:t>
      </w:r>
    </w:p>
    <w:p w14:paraId="32ABF658" w14:textId="704D4945" w:rsidR="00EA500C" w:rsidRDefault="00DE267A">
      <w:pPr>
        <w:pStyle w:val="Textoindependiente"/>
      </w:pPr>
      <w:r>
        <w:t>A probability of committing a type I (</w:t>
      </w:r>
      <m:oMath>
        <m:r>
          <w:rPr>
            <w:rFonts w:ascii="Cambria Math" w:hAnsi="Cambria Math"/>
          </w:rPr>
          <m:t>α</m:t>
        </m:r>
      </m:oMath>
      <w:r>
        <w:t>) er</w:t>
      </w:r>
      <w:r>
        <w:t>ror of less than 5% (</w:t>
      </w:r>
      <w:r>
        <w:rPr>
          <w:i/>
          <w:iCs/>
        </w:rPr>
        <w:t>p</w:t>
      </w:r>
      <w:r>
        <w:t xml:space="preserve"> &lt; 0.05) was considered sufficient evidence for statistical significance in hypothesis testing. All the statistical analyses were computed and implemented in the R programming language (</w:t>
      </w:r>
      <w:hyperlink w:anchor="ref-rlanguage">
        <w:r>
          <w:rPr>
            <w:rStyle w:val="Hipervnculo"/>
          </w:rPr>
          <w:t xml:space="preserve">R Core </w:t>
        </w:r>
        <w:r>
          <w:rPr>
            <w:rStyle w:val="Hipervnculo"/>
          </w:rPr>
          <w:t>Team, 2021</w:t>
        </w:r>
      </w:hyperlink>
      <w:r>
        <w:t>). GAMs and the corresponding model estimates were c</w:t>
      </w:r>
      <w:r w:rsidR="00F23B8B">
        <w:t>alcula</w:t>
      </w:r>
      <w:r>
        <w:t xml:space="preserve">ted using the </w:t>
      </w:r>
      <w:proofErr w:type="spellStart"/>
      <w:r>
        <w:rPr>
          <w:i/>
          <w:iCs/>
        </w:rPr>
        <w:t>mgcv</w:t>
      </w:r>
      <w:proofErr w:type="spellEnd"/>
      <w:r>
        <w:t xml:space="preserve"> and </w:t>
      </w:r>
      <w:proofErr w:type="spellStart"/>
      <w:r>
        <w:rPr>
          <w:i/>
          <w:iCs/>
        </w:rPr>
        <w:lastRenderedPageBreak/>
        <w:t>modelbased</w:t>
      </w:r>
      <w:proofErr w:type="spellEnd"/>
      <w:r>
        <w:t xml:space="preserve"> packages (</w:t>
      </w:r>
      <w:hyperlink w:anchor="ref-dominique2020estimation">
        <w:r>
          <w:rPr>
            <w:rStyle w:val="Hipervnculo"/>
          </w:rPr>
          <w:t>Makowski, Ben-</w:t>
        </w:r>
        <w:proofErr w:type="spellStart"/>
        <w:r>
          <w:rPr>
            <w:rStyle w:val="Hipervnculo"/>
          </w:rPr>
          <w:t>Shachar</w:t>
        </w:r>
        <w:proofErr w:type="spellEnd"/>
        <w:r>
          <w:rPr>
            <w:rStyle w:val="Hipervnculo"/>
          </w:rPr>
          <w:t xml:space="preserve">, Patil, &amp; </w:t>
        </w:r>
        <w:proofErr w:type="spellStart"/>
        <w:r>
          <w:rPr>
            <w:rStyle w:val="Hipervnculo"/>
          </w:rPr>
          <w:t>Lüdecke</w:t>
        </w:r>
        <w:proofErr w:type="spellEnd"/>
        <w:r>
          <w:rPr>
            <w:rStyle w:val="Hipervnculo"/>
          </w:rPr>
          <w:t>, 2020</w:t>
        </w:r>
      </w:hyperlink>
      <w:r>
        <w:t xml:space="preserve">; </w:t>
      </w:r>
      <w:hyperlink w:anchor="ref-wood2017generalized">
        <w:r>
          <w:rPr>
            <w:rStyle w:val="Hipervnculo"/>
          </w:rPr>
          <w:t>W</w:t>
        </w:r>
        <w:r>
          <w:rPr>
            <w:rStyle w:val="Hipervnculo"/>
          </w:rPr>
          <w:t>ood, 2017</w:t>
        </w:r>
      </w:hyperlink>
      <w:r>
        <w:t>). Complementary R packages were used for visualization purposes (</w:t>
      </w:r>
      <w:proofErr w:type="spellStart"/>
      <w:r>
        <w:fldChar w:fldCharType="begin"/>
      </w:r>
      <w:r>
        <w:instrText xml:space="preserve"> HYPERLINK \l "ref-daniel2021see" \h </w:instrText>
      </w:r>
      <w:r>
        <w:fldChar w:fldCharType="separate"/>
      </w:r>
      <w:r>
        <w:rPr>
          <w:rStyle w:val="Hipervnculo"/>
        </w:rPr>
        <w:t>Lüdecke</w:t>
      </w:r>
      <w:proofErr w:type="spellEnd"/>
      <w:r>
        <w:rPr>
          <w:rStyle w:val="Hipervnculo"/>
        </w:rPr>
        <w:t xml:space="preserve"> et al., 2021</w:t>
      </w:r>
      <w:r>
        <w:rPr>
          <w:rStyle w:val="Hipervnculo"/>
        </w:rPr>
        <w:fldChar w:fldCharType="end"/>
      </w:r>
      <w:r>
        <w:t xml:space="preserve">; </w:t>
      </w:r>
      <w:hyperlink w:anchor="ref-hadley2016ggplot2">
        <w:r>
          <w:rPr>
            <w:rStyle w:val="Hipervnculo"/>
          </w:rPr>
          <w:t>Wickham, 2016</w:t>
        </w:r>
      </w:hyperlink>
      <w:r>
        <w:t>).</w:t>
      </w:r>
    </w:p>
    <w:p w14:paraId="0A16657D" w14:textId="77777777" w:rsidR="00EA500C" w:rsidRDefault="00DE267A">
      <w:pPr>
        <w:pStyle w:val="Ttulo1"/>
      </w:pPr>
      <w:bookmarkStart w:id="17" w:name="results"/>
      <w:bookmarkEnd w:id="8"/>
      <w:bookmarkEnd w:id="16"/>
      <w:r>
        <w:t>Results</w:t>
      </w:r>
    </w:p>
    <w:p w14:paraId="184025E2" w14:textId="77777777" w:rsidR="00EA500C" w:rsidRDefault="00DE267A">
      <w:pPr>
        <w:pStyle w:val="FirstParagraph"/>
      </w:pPr>
      <w:r>
        <w:t>From a total of 234 subjects with congenital hypoto</w:t>
      </w:r>
      <w:r>
        <w:t>nia, 94 (40.2%) were females and 140 (59.8%) males (</w:t>
      </w:r>
      <m:oMath>
        <m:sSubSup>
          <m:sSubSupPr>
            <m:ctrlPr>
              <w:rPr>
                <w:rFonts w:ascii="Cambria Math" w:hAnsi="Cambria Math"/>
              </w:rPr>
            </m:ctrlPr>
          </m:sSubSupPr>
          <m:e>
            <m:r>
              <w:rPr>
                <w:rFonts w:ascii="Cambria Math" w:hAnsi="Cambria Math"/>
              </w:rPr>
              <m:t>χ</m:t>
            </m:r>
          </m:e>
          <m:sub>
            <m:r>
              <w:rPr>
                <w:rFonts w:ascii="Cambria Math" w:hAnsi="Cambria Math"/>
              </w:rPr>
              <m:t>gof</m:t>
            </m:r>
          </m:sub>
          <m:sup>
            <m:r>
              <w:rPr>
                <w:rFonts w:ascii="Cambria Math" w:hAnsi="Cambria Math"/>
              </w:rPr>
              <m:t>2</m:t>
            </m:r>
          </m:sup>
        </m:sSubSup>
      </m:oMath>
      <w:r>
        <w:t xml:space="preserve"> (1) = 9.04, </w:t>
      </w:r>
      <w:r>
        <w:rPr>
          <w:i/>
          <w:iCs/>
        </w:rPr>
        <w:t>p</w:t>
      </w:r>
      <w:r>
        <w:t xml:space="preserve"> = 0.003). The developmental characteristics of the sample can be seen in </w:t>
      </w:r>
      <w:hyperlink w:anchor="tab1">
        <w:r>
          <w:rPr>
            <w:rStyle w:val="Hipervnculo"/>
          </w:rPr>
          <w:t>Table 1</w:t>
        </w:r>
      </w:hyperlink>
      <w:r>
        <w:t>.</w:t>
      </w:r>
    </w:p>
    <w:p w14:paraId="6FFA0ECA" w14:textId="77777777" w:rsidR="00EA500C" w:rsidRDefault="00DE267A">
      <w:pPr>
        <w:pStyle w:val="Textoindependiente"/>
      </w:pPr>
      <w:r>
        <w:t>When modelling the effect of chronological age on developmental domains</w:t>
      </w:r>
      <w:r>
        <w:t>, corrected for prematurity, we observed a significant non-linear relationship on CM scores (</w:t>
      </w:r>
      <m:oMath>
        <m:sSub>
          <m:sSubPr>
            <m:ctrlPr>
              <w:rPr>
                <w:rFonts w:ascii="Cambria Math" w:hAnsi="Cambria Math"/>
              </w:rPr>
            </m:ctrlPr>
          </m:sSubPr>
          <m:e>
            <m:r>
              <w:rPr>
                <w:rFonts w:ascii="Cambria Math" w:hAnsi="Cambria Math"/>
              </w:rPr>
              <m:t>F</m:t>
            </m:r>
          </m:e>
          <m:sub>
            <m:r>
              <w:rPr>
                <w:rFonts w:ascii="Cambria Math" w:hAnsi="Cambria Math"/>
              </w:rPr>
              <m:t>smoot</m:t>
            </m:r>
            <m:r>
              <w:rPr>
                <w:rFonts w:ascii="Cambria Math" w:hAnsi="Cambria Math"/>
              </w:rPr>
              <m:t>h</m:t>
            </m:r>
          </m:sub>
        </m:sSub>
      </m:oMath>
      <w:r>
        <w:t xml:space="preserve"> (5.2, 224.04) = 13.43, </w:t>
      </w:r>
      <w:r>
        <w:rPr>
          <w:i/>
          <w:iCs/>
        </w:rPr>
        <w:t>p</w:t>
      </w:r>
      <w:r>
        <w:t xml:space="preserve"> &lt; 0.001), that reflect an overall negative marginal effect (</w:t>
      </w:r>
      <m:oMath>
        <m:r>
          <w:rPr>
            <w:rFonts w:ascii="Cambria Math" w:hAnsi="Cambria Math"/>
          </w:rPr>
          <m:t>β</m:t>
        </m:r>
      </m:oMath>
      <w:r>
        <w:t xml:space="preserve"> = -2.36, CI</w:t>
      </w:r>
      <w:r>
        <w:rPr>
          <w:vertAlign w:val="subscript"/>
        </w:rPr>
        <w:t>95%</w:t>
      </w:r>
      <w:r>
        <w:t xml:space="preserve">[-3.47, -1.25],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(224.04) = -4.</w:t>
      </w:r>
      <w:r>
        <w:t xml:space="preserve">2, </w:t>
      </w:r>
      <w:r>
        <w:rPr>
          <w:i/>
          <w:iCs/>
        </w:rPr>
        <w:t>p</w:t>
      </w:r>
      <w:r>
        <w:t xml:space="preserve"> &lt; 0.001), however, this was not true when assessing the direction of the effect in the age range between 0 to 6.8 (</w:t>
      </w:r>
      <m:oMath>
        <m:r>
          <w:rPr>
            <w:rFonts w:ascii="Cambria Math" w:hAnsi="Cambria Math"/>
          </w:rPr>
          <m:t>β</m:t>
        </m:r>
      </m:oMath>
      <w:r>
        <w:t xml:space="preserve"> = 0.49, CI</w:t>
      </w:r>
      <w:r>
        <w:rPr>
          <w:vertAlign w:val="subscript"/>
        </w:rPr>
        <w:t>95%</w:t>
      </w:r>
      <w:r>
        <w:t xml:space="preserve">[-0.89, 1.86],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(224.04) = 0.45, </w:t>
      </w:r>
      <w:r>
        <w:rPr>
          <w:i/>
          <w:iCs/>
        </w:rPr>
        <w:t>p</w:t>
      </w:r>
      <w:r>
        <w:t xml:space="preserve"> = 0.319), neither in the 18.4 to 48 months old group (</w:t>
      </w:r>
      <m:oMath>
        <m:r>
          <w:rPr>
            <w:rFonts w:ascii="Cambria Math" w:hAnsi="Cambria Math"/>
          </w:rPr>
          <m:t>β</m:t>
        </m:r>
      </m:oMath>
      <w:r>
        <w:t xml:space="preserve"> = 0.45, CI</w:t>
      </w:r>
      <w:r>
        <w:rPr>
          <w:vertAlign w:val="subscript"/>
        </w:rPr>
        <w:t>95</w:t>
      </w:r>
      <w:r>
        <w:rPr>
          <w:vertAlign w:val="subscript"/>
        </w:rPr>
        <w:t>%</w:t>
      </w:r>
      <w:r>
        <w:t xml:space="preserve">[-1.32, 2.23],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(224.04) = 0.42, </w:t>
      </w:r>
      <w:r>
        <w:rPr>
          <w:i/>
          <w:iCs/>
        </w:rPr>
        <w:t>p</w:t>
      </w:r>
      <w:r>
        <w:t xml:space="preserve"> = 0.593), whereas the effect tend to be positive but non-significant. The relationship between developmental domains, corrected age and their effect derivatives can be seen in </w:t>
      </w:r>
      <w:hyperlink w:anchor="fig1">
        <w:r>
          <w:rPr>
            <w:rStyle w:val="Hipervnculo"/>
          </w:rPr>
          <w:t>F</w:t>
        </w:r>
        <w:r>
          <w:rPr>
            <w:rStyle w:val="Hipervnculo"/>
          </w:rPr>
          <w:t>igure 1</w:t>
        </w:r>
      </w:hyperlink>
      <w:r>
        <w:t>.</w:t>
      </w:r>
    </w:p>
    <w:p w14:paraId="6716445B" w14:textId="77777777" w:rsidR="00EA500C" w:rsidRDefault="00DE267A">
      <w:pPr>
        <w:pStyle w:val="Textoindependiente"/>
      </w:pPr>
      <w:r>
        <w:t xml:space="preserve">When </w:t>
      </w:r>
      <w:proofErr w:type="spellStart"/>
      <w:r>
        <w:t>analysing</w:t>
      </w:r>
      <w:proofErr w:type="spellEnd"/>
      <w:r>
        <w:t xml:space="preserve"> the motor skills domain, we found a significant non-linear effect of corrected age on GM scores, </w:t>
      </w:r>
      <m:oMath>
        <m:sSub>
          <m:sSubPr>
            <m:ctrlPr>
              <w:rPr>
                <w:rFonts w:ascii="Cambria Math" w:hAnsi="Cambria Math"/>
              </w:rPr>
            </m:ctrlPr>
          </m:sSubPr>
          <m:e>
            <m:r>
              <w:rPr>
                <w:rFonts w:ascii="Cambria Math" w:hAnsi="Cambria Math"/>
              </w:rPr>
              <m:t>F</m:t>
            </m:r>
          </m:e>
          <m:sub>
            <m:r>
              <w:rPr>
                <w:rFonts w:ascii="Cambria Math" w:hAnsi="Cambria Math"/>
              </w:rPr>
              <m:t>smoot</m:t>
            </m:r>
            <m:r>
              <w:rPr>
                <w:rFonts w:ascii="Cambria Math" w:hAnsi="Cambria Math"/>
              </w:rPr>
              <m:t>h</m:t>
            </m:r>
          </m:sub>
        </m:sSub>
      </m:oMath>
      <w:r>
        <w:t xml:space="preserve"> (5.24, 226.75) = 6.19, </w:t>
      </w:r>
      <w:r>
        <w:rPr>
          <w:i/>
          <w:iCs/>
        </w:rPr>
        <w:t>p</w:t>
      </w:r>
      <w:r>
        <w:t xml:space="preserve"> &lt; 0.001, which had an overall positive effect (</w:t>
      </w:r>
      <m:oMath>
        <m:r>
          <w:rPr>
            <w:rFonts w:ascii="Cambria Math" w:hAnsi="Cambria Math"/>
          </w:rPr>
          <m:t>β</m:t>
        </m:r>
      </m:oMath>
      <w:r>
        <w:t xml:space="preserve"> = 1.95, CI</w:t>
      </w:r>
      <w:r>
        <w:rPr>
          <w:vertAlign w:val="subscript"/>
        </w:rPr>
        <w:t>95%</w:t>
      </w:r>
      <w:r>
        <w:t xml:space="preserve">[0.66, 3.25],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(226.75) = 2.97, </w:t>
      </w:r>
      <w:r>
        <w:rPr>
          <w:i/>
          <w:iCs/>
        </w:rPr>
        <w:t>p</w:t>
      </w:r>
      <w:r>
        <w:t xml:space="preserve"> = 0.003), however, the slope varied as a function of age, with a negative effect in the 0 to 6.8 age range (</w:t>
      </w:r>
      <m:oMath>
        <m:r>
          <w:rPr>
            <w:rFonts w:ascii="Cambria Math" w:hAnsi="Cambria Math"/>
          </w:rPr>
          <m:t>β</m:t>
        </m:r>
      </m:oMath>
      <w:r>
        <w:t xml:space="preserve"> = -2.94, CI</w:t>
      </w:r>
      <w:r>
        <w:rPr>
          <w:vertAlign w:val="subscript"/>
        </w:rPr>
        <w:t>95%</w:t>
      </w:r>
      <w:r>
        <w:t xml:space="preserve">[-4.55, -1.34],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(226.75) = -3.7, </w:t>
      </w:r>
      <w:r>
        <w:rPr>
          <w:i/>
          <w:iCs/>
        </w:rPr>
        <w:t>p</w:t>
      </w:r>
      <w:r>
        <w:t xml:space="preserve"> = 0.004), but in the 9.7 to 15.5 interval, this relationshi</w:t>
      </w:r>
      <w:r>
        <w:t>p was inverted (</w:t>
      </w:r>
      <m:oMath>
        <m:r>
          <w:rPr>
            <w:rFonts w:ascii="Cambria Math" w:hAnsi="Cambria Math"/>
          </w:rPr>
          <m:t>β</m:t>
        </m:r>
      </m:oMath>
      <w:r>
        <w:t xml:space="preserve"> = 1.86, CI</w:t>
      </w:r>
      <w:r>
        <w:rPr>
          <w:vertAlign w:val="subscript"/>
        </w:rPr>
        <w:t>95%</w:t>
      </w:r>
      <w:r>
        <w:t xml:space="preserve">[0.61, 3.11],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(226.75) = 2.93, </w:t>
      </w:r>
      <w:r>
        <w:rPr>
          <w:i/>
          <w:iCs/>
        </w:rPr>
        <w:t>p</w:t>
      </w:r>
      <w:r>
        <w:t xml:space="preserve"> = 0.009), however, in the rest of the age range the slope was non-significant and virtually zero (Age</w:t>
      </w:r>
      <w:r>
        <w:rPr>
          <w:vertAlign w:val="subscript"/>
        </w:rPr>
        <w:t>[7.3, 9.2]</w:t>
      </w:r>
      <w:r>
        <w:t xml:space="preserve">, </w:t>
      </w:r>
      <m:oMath>
        <m:r>
          <w:rPr>
            <w:rFonts w:ascii="Cambria Math" w:hAnsi="Cambria Math"/>
          </w:rPr>
          <m:t>β</m:t>
        </m:r>
      </m:oMath>
      <w:r>
        <w:t xml:space="preserve"> = 0.02, CI</w:t>
      </w:r>
      <w:r>
        <w:rPr>
          <w:vertAlign w:val="subscript"/>
        </w:rPr>
        <w:t>95%</w:t>
      </w:r>
      <w:r>
        <w:t xml:space="preserve">[-1.12, 1.17],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(226.75) = 0.</w:t>
      </w:r>
      <w:r>
        <w:t xml:space="preserve">06, </w:t>
      </w:r>
      <w:r>
        <w:rPr>
          <w:i/>
          <w:iCs/>
        </w:rPr>
        <w:t>p</w:t>
      </w:r>
      <w:r>
        <w:t xml:space="preserve"> = 0.45; Age</w:t>
      </w:r>
      <w:r>
        <w:rPr>
          <w:vertAlign w:val="subscript"/>
        </w:rPr>
        <w:t>[16, 48]</w:t>
      </w:r>
      <w:r>
        <w:t xml:space="preserve">, </w:t>
      </w:r>
      <m:oMath>
        <m:r>
          <w:rPr>
            <w:rFonts w:ascii="Cambria Math" w:hAnsi="Cambria Math"/>
          </w:rPr>
          <m:t>β</m:t>
        </m:r>
      </m:oMath>
      <w:r>
        <w:t xml:space="preserve"> = -0.02, CI</w:t>
      </w:r>
      <w:r>
        <w:rPr>
          <w:vertAlign w:val="subscript"/>
        </w:rPr>
        <w:t>95%</w:t>
      </w:r>
      <w:r>
        <w:t xml:space="preserve">[-2.05, 2.01],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(226.75) = 0.07, </w:t>
      </w:r>
      <w:r>
        <w:rPr>
          <w:i/>
          <w:iCs/>
        </w:rPr>
        <w:t>p</w:t>
      </w:r>
      <w:r>
        <w:t xml:space="preserve"> = 0.646).</w:t>
      </w:r>
    </w:p>
    <w:p w14:paraId="5C494354" w14:textId="640F4D05" w:rsidR="00EA500C" w:rsidRDefault="00F23B8B">
      <w:pPr>
        <w:pStyle w:val="Textoindependiente"/>
      </w:pPr>
      <w:r>
        <w:t>Although a similar non-linear effect was observed when inspecting the influence of corrected age in the FM domain scores (</w:t>
      </w:r>
      <m:oMath>
        <m:sSub>
          <m:sSubPr>
            <m:ctrlPr>
              <w:rPr>
                <w:rFonts w:ascii="Cambria Math" w:hAnsi="Cambria Math"/>
              </w:rPr>
            </m:ctrlPr>
          </m:sSubPr>
          <m:e>
            <m:r>
              <w:rPr>
                <w:rFonts w:ascii="Cambria Math" w:hAnsi="Cambria Math"/>
              </w:rPr>
              <m:t>F</m:t>
            </m:r>
          </m:e>
          <m:sub>
            <m:r>
              <w:rPr>
                <w:rFonts w:ascii="Cambria Math" w:hAnsi="Cambria Math"/>
              </w:rPr>
              <m:t>smooth</m:t>
            </m:r>
          </m:sub>
        </m:sSub>
      </m:oMath>
      <w:r>
        <w:t xml:space="preserve"> (2.59, 226.77) = 4.2, </w:t>
      </w:r>
      <w:r>
        <w:rPr>
          <w:i/>
          <w:iCs/>
        </w:rPr>
        <w:t>p</w:t>
      </w:r>
      <w:r>
        <w:t xml:space="preserve"> = 0.005), it was not possible to estimate a significant overall effect different from zero (</w:t>
      </w:r>
      <m:oMath>
        <m:r>
          <w:rPr>
            <w:rFonts w:ascii="Cambria Math" w:hAnsi="Cambria Math"/>
          </w:rPr>
          <m:t>β</m:t>
        </m:r>
      </m:oMath>
      <w:r>
        <w:t xml:space="preserve"> = 0.04, CI</w:t>
      </w:r>
      <w:r>
        <w:rPr>
          <w:vertAlign w:val="subscript"/>
        </w:rPr>
        <w:t>95%</w:t>
      </w:r>
      <w:r>
        <w:t xml:space="preserve">[-0.45, 0.52],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w:t>
      </w:r>
      <w:r>
        <w:lastRenderedPageBreak/>
        <w:t xml:space="preserve">(226.77) = 0.14, </w:t>
      </w:r>
      <w:r>
        <w:rPr>
          <w:i/>
          <w:iCs/>
        </w:rPr>
        <w:t>p</w:t>
      </w:r>
      <w:r>
        <w:t xml:space="preserve"> = 0.886), nevertheless, it was only in the 22.3 to 38.3 age range where a significant and negative effect was observed (</w:t>
      </w:r>
      <m:oMath>
        <m:r>
          <w:rPr>
            <w:rFonts w:ascii="Cambria Math" w:hAnsi="Cambria Math"/>
          </w:rPr>
          <m:t>β</m:t>
        </m:r>
      </m:oMath>
      <w:r>
        <w:t xml:space="preserve"> = -0.79, CI</w:t>
      </w:r>
      <w:r>
        <w:rPr>
          <w:vertAlign w:val="subscript"/>
        </w:rPr>
        <w:t>95%</w:t>
      </w:r>
      <w:r>
        <w:t xml:space="preserve">[-1.45, -0.12],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(226.77) = -2.34, </w:t>
      </w:r>
      <w:r>
        <w:rPr>
          <w:i/>
          <w:iCs/>
        </w:rPr>
        <w:t>p</w:t>
      </w:r>
      <w:r>
        <w:t xml:space="preserve"> = 0.022).</w:t>
      </w:r>
    </w:p>
    <w:p w14:paraId="01A8D96B" w14:textId="6E2A8A58" w:rsidR="00EA500C" w:rsidRDefault="00DE267A">
      <w:pPr>
        <w:pStyle w:val="Textoindependiente"/>
      </w:pPr>
      <w:r>
        <w:t>CG abilities were significantly influenced by corrected age (</w:t>
      </w:r>
      <m:oMath>
        <m:sSub>
          <m:sSubPr>
            <m:ctrlPr>
              <w:rPr>
                <w:rFonts w:ascii="Cambria Math" w:hAnsi="Cambria Math"/>
              </w:rPr>
            </m:ctrlPr>
          </m:sSubPr>
          <m:e>
            <m:r>
              <w:rPr>
                <w:rFonts w:ascii="Cambria Math" w:hAnsi="Cambria Math"/>
              </w:rPr>
              <m:t>F</m:t>
            </m:r>
          </m:e>
          <m:sub>
            <m:r>
              <w:rPr>
                <w:rFonts w:ascii="Cambria Math" w:hAnsi="Cambria Math"/>
              </w:rPr>
              <m:t>smoot</m:t>
            </m:r>
            <m:r>
              <w:rPr>
                <w:rFonts w:ascii="Cambria Math" w:hAnsi="Cambria Math"/>
              </w:rPr>
              <m:t>h</m:t>
            </m:r>
          </m:sub>
        </m:sSub>
      </m:oMath>
      <w:r>
        <w:t xml:space="preserve"> (5.66, 227.01) = 3.65, </w:t>
      </w:r>
      <w:r>
        <w:rPr>
          <w:i/>
          <w:iCs/>
        </w:rPr>
        <w:t>p</w:t>
      </w:r>
      <w:r>
        <w:t xml:space="preserve"> = 0.001), with an overall negative effect (</w:t>
      </w:r>
      <m:oMath>
        <m:r>
          <w:rPr>
            <w:rFonts w:ascii="Cambria Math" w:hAnsi="Cambria Math"/>
          </w:rPr>
          <m:t>β</m:t>
        </m:r>
      </m:oMath>
      <w:r>
        <w:t xml:space="preserve"> = -1.87, CI</w:t>
      </w:r>
      <w:r>
        <w:rPr>
          <w:vertAlign w:val="subscript"/>
        </w:rPr>
        <w:t>95%</w:t>
      </w:r>
      <w:r>
        <w:t xml:space="preserve">[-3.17, -0.57],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(227.01) = -2.83, </w:t>
      </w:r>
      <w:r>
        <w:rPr>
          <w:i/>
          <w:iCs/>
        </w:rPr>
        <w:t>p</w:t>
      </w:r>
      <w:r>
        <w:t xml:space="preserve"> = 0.005), and just like the other domains, this relationship was modified across corrected age. In this sense, from the 0 to 5.8 age interval, we found that for every increase in one mont</w:t>
      </w:r>
      <w:r>
        <w:t>h in corrected age, we can expect a proportional increase in 2.81 points (</w:t>
      </w:r>
      <m:oMath>
        <m:r>
          <w:rPr>
            <w:rFonts w:ascii="Cambria Math" w:hAnsi="Cambria Math"/>
          </w:rPr>
          <m:t>β</m:t>
        </m:r>
      </m:oMath>
      <w:r>
        <w:t xml:space="preserve"> = 2.81, CI</w:t>
      </w:r>
      <w:r>
        <w:rPr>
          <w:vertAlign w:val="subscript"/>
        </w:rPr>
        <w:t>95%</w:t>
      </w:r>
      <w:r>
        <w:t xml:space="preserve">[1.18, 4.44],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(227.01) = 3.49, </w:t>
      </w:r>
      <w:r>
        <w:rPr>
          <w:i/>
          <w:iCs/>
        </w:rPr>
        <w:t>p</w:t>
      </w:r>
      <w:r>
        <w:t xml:space="preserve"> = 0.002) in the CG domain, while in the age range 9.2 to 14.1</w:t>
      </w:r>
      <w:r w:rsidR="00F23B8B">
        <w:t>,</w:t>
      </w:r>
      <w:r>
        <w:t xml:space="preserve"> the relationship changes inversely, mainly because in this age range</w:t>
      </w:r>
      <w:r w:rsidR="00F23B8B">
        <w:t>,</w:t>
      </w:r>
      <w:r>
        <w:t xml:space="preserve"> we observe that for every one-month increase in the corrected age, a decrease of 1.59 points could be expected in the same domain (</w:t>
      </w:r>
      <m:oMath>
        <m:r>
          <w:rPr>
            <w:rFonts w:ascii="Cambria Math" w:hAnsi="Cambria Math"/>
          </w:rPr>
          <m:t>β</m:t>
        </m:r>
      </m:oMath>
      <w:r>
        <w:t xml:space="preserve"> = -1.59, CI</w:t>
      </w:r>
      <w:r>
        <w:rPr>
          <w:vertAlign w:val="subscript"/>
        </w:rPr>
        <w:t>95%</w:t>
      </w:r>
      <w:r>
        <w:t xml:space="preserve">[-2.82, -0.37],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(227</w:t>
      </w:r>
      <w:r>
        <w:t xml:space="preserve">.01) = -2.55, </w:t>
      </w:r>
      <w:r>
        <w:rPr>
          <w:i/>
          <w:iCs/>
        </w:rPr>
        <w:t>p</w:t>
      </w:r>
      <w:r>
        <w:t xml:space="preserve"> = 0.015). The other age intervals did not have a slope that deviated significantly from zero (Age</w:t>
      </w:r>
      <w:r>
        <w:rPr>
          <w:vertAlign w:val="subscript"/>
        </w:rPr>
        <w:t>[6.3, 8.7]</w:t>
      </w:r>
      <w:r>
        <w:t xml:space="preserve">, </w:t>
      </w:r>
      <m:oMath>
        <m:r>
          <w:rPr>
            <w:rFonts w:ascii="Cambria Math" w:hAnsi="Cambria Math"/>
          </w:rPr>
          <m:t>β</m:t>
        </m:r>
      </m:oMath>
      <w:r>
        <w:t xml:space="preserve"> = 0.05, CI</w:t>
      </w:r>
      <w:r>
        <w:rPr>
          <w:vertAlign w:val="subscript"/>
        </w:rPr>
        <w:t>95%</w:t>
      </w:r>
      <w:r>
        <w:t xml:space="preserve">[-1.1, 1.2],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(227.01) = 0.06, </w:t>
      </w:r>
      <w:r>
        <w:rPr>
          <w:i/>
          <w:iCs/>
        </w:rPr>
        <w:t>p</w:t>
      </w:r>
      <w:r>
        <w:t xml:space="preserve"> = 0.395; Age</w:t>
      </w:r>
      <w:r>
        <w:rPr>
          <w:vertAlign w:val="subscript"/>
        </w:rPr>
        <w:t>[14.5, 48.0]</w:t>
      </w:r>
      <w:r>
        <w:t xml:space="preserve">, </w:t>
      </w:r>
      <m:oMath>
        <m:r>
          <w:rPr>
            <w:rFonts w:ascii="Cambria Math" w:hAnsi="Cambria Math"/>
          </w:rPr>
          <m:t>β</m:t>
        </m:r>
      </m:oMath>
      <w:r>
        <w:t xml:space="preserve"> = 0.03, CI</w:t>
      </w:r>
      <w:r>
        <w:rPr>
          <w:vertAlign w:val="subscript"/>
        </w:rPr>
        <w:t>95%</w:t>
      </w:r>
      <w:r>
        <w:t xml:space="preserve">[-1.99, 2.04], </w:t>
      </w:r>
      <m:oMath>
        <m:sSub>
          <m:sSubPr>
            <m:ctrlPr>
              <w:rPr>
                <w:rFonts w:ascii="Cambria Math" w:hAnsi="Cambria Math"/>
              </w:rPr>
            </m:ctrlPr>
          </m:sSubPr>
          <m:e>
            <m:r>
              <w:rPr>
                <w:rFonts w:ascii="Cambria Math" w:hAnsi="Cambria Math"/>
              </w:rPr>
              <m:t>t</m:t>
            </m:r>
          </m:e>
          <m:sub>
            <m:r>
              <w:rPr>
                <w:rFonts w:ascii="Cambria Math" w:hAnsi="Cambria Math"/>
              </w:rPr>
              <m:t>stu</m:t>
            </m:r>
            <m:r>
              <w:rPr>
                <w:rFonts w:ascii="Cambria Math" w:hAnsi="Cambria Math"/>
              </w:rPr>
              <m:t>d</m:t>
            </m:r>
            <m:r>
              <w:rPr>
                <w:rFonts w:ascii="Cambria Math" w:hAnsi="Cambria Math"/>
              </w:rPr>
              <m:t>ent</m:t>
            </m:r>
          </m:sub>
        </m:sSub>
      </m:oMath>
      <w:r>
        <w:t xml:space="preserve"> (227.01) = -0.06, </w:t>
      </w:r>
      <w:r>
        <w:rPr>
          <w:i/>
          <w:iCs/>
        </w:rPr>
        <w:t>p</w:t>
      </w:r>
      <w:r>
        <w:t xml:space="preserve"> = 0.55).</w:t>
      </w:r>
    </w:p>
    <w:p w14:paraId="45A98090" w14:textId="5BD8BF90" w:rsidR="00EA500C" w:rsidRDefault="00DE267A">
      <w:pPr>
        <w:pStyle w:val="Textoindependiente"/>
      </w:pPr>
      <w:r>
        <w:t xml:space="preserve">Unlike the others, </w:t>
      </w:r>
      <w:r w:rsidR="00F23B8B">
        <w:t xml:space="preserve">the </w:t>
      </w:r>
      <w:r>
        <w:t>PS domain was not influenced by corrected age (</w:t>
      </w:r>
      <m:oMath>
        <m:sSub>
          <m:sSubPr>
            <m:ctrlPr>
              <w:rPr>
                <w:rFonts w:ascii="Cambria Math" w:hAnsi="Cambria Math"/>
              </w:rPr>
            </m:ctrlPr>
          </m:sSubPr>
          <m:e>
            <m:r>
              <w:rPr>
                <w:rFonts w:ascii="Cambria Math" w:hAnsi="Cambria Math"/>
              </w:rPr>
              <m:t>F</m:t>
            </m:r>
          </m:e>
          <m:sub>
            <m:r>
              <w:rPr>
                <w:rFonts w:ascii="Cambria Math" w:hAnsi="Cambria Math"/>
              </w:rPr>
              <m:t>smoot</m:t>
            </m:r>
            <m:r>
              <w:rPr>
                <w:rFonts w:ascii="Cambria Math" w:hAnsi="Cambria Math"/>
              </w:rPr>
              <m:t>h</m:t>
            </m:r>
          </m:sub>
        </m:sSub>
      </m:oMath>
      <w:r>
        <w:t xml:space="preserve"> (1, 231.58) = 1.16, </w:t>
      </w:r>
      <w:r>
        <w:rPr>
          <w:i/>
          <w:iCs/>
        </w:rPr>
        <w:t>p</w:t>
      </w:r>
      <w:r>
        <w:t xml:space="preserve"> = 0.282). Accordingly, prematurity (measured in weeks) was not associated with any developmental domain within AS</w:t>
      </w:r>
      <w:r>
        <w:t xml:space="preserve">Q-3 assessment (significance for smooth terms: CM, </w:t>
      </w:r>
      <w:r>
        <w:rPr>
          <w:i/>
          <w:iCs/>
        </w:rPr>
        <w:t>p</w:t>
      </w:r>
      <w:r>
        <w:t xml:space="preserve"> = 0.715; FM, </w:t>
      </w:r>
      <w:r>
        <w:rPr>
          <w:i/>
          <w:iCs/>
        </w:rPr>
        <w:t>p</w:t>
      </w:r>
      <w:r>
        <w:t xml:space="preserve"> = 0.987; GM, </w:t>
      </w:r>
      <w:r>
        <w:rPr>
          <w:i/>
          <w:iCs/>
        </w:rPr>
        <w:t>p</w:t>
      </w:r>
      <w:r>
        <w:t xml:space="preserve"> = 0.357; CG, </w:t>
      </w:r>
      <w:r>
        <w:rPr>
          <w:i/>
          <w:iCs/>
        </w:rPr>
        <w:t>p</w:t>
      </w:r>
      <w:r>
        <w:t xml:space="preserve"> = 0.292; PS, </w:t>
      </w:r>
      <w:r>
        <w:rPr>
          <w:i/>
          <w:iCs/>
        </w:rPr>
        <w:t>p</w:t>
      </w:r>
      <w:r>
        <w:t xml:space="preserve"> = 0.131).</w:t>
      </w:r>
    </w:p>
    <w:p w14:paraId="12B5F1FA" w14:textId="77777777" w:rsidR="00EA500C" w:rsidRDefault="00DE267A">
      <w:pPr>
        <w:pStyle w:val="Ttulo1"/>
      </w:pPr>
      <w:bookmarkStart w:id="18" w:name="discussion"/>
      <w:bookmarkEnd w:id="17"/>
      <w:r>
        <w:t>Discussion</w:t>
      </w:r>
    </w:p>
    <w:p w14:paraId="6910C4B5" w14:textId="612879C2" w:rsidR="00EA500C" w:rsidRDefault="00DE267A">
      <w:pPr>
        <w:pStyle w:val="FirstParagraph"/>
      </w:pPr>
      <w:r>
        <w:t>Our study aimed to describe and model the relationship between sociodemographic data, prematurity and neurodevelopmental l</w:t>
      </w:r>
      <w:r>
        <w:t xml:space="preserve">evels based on ASQ-3 scores in infants diagnosed with CH. Our main findings suggest a non-linear effect of age, corrected for prematurity, with a marked decrease in scores for all neurodevelopmental traits at different age frames, even after adjusting for </w:t>
      </w:r>
      <w:r>
        <w:t>caregiver relationship, sex and inter-rater influence. However</w:t>
      </w:r>
      <w:r w:rsidR="00F23B8B">
        <w:t>,</w:t>
      </w:r>
      <w:r>
        <w:t xml:space="preserve"> in the PS domain, there was no variation observed across corrected age.</w:t>
      </w:r>
    </w:p>
    <w:p w14:paraId="43573922" w14:textId="17179404" w:rsidR="00EA500C" w:rsidRDefault="00DE267A">
      <w:pPr>
        <w:pStyle w:val="Textoindependiente"/>
      </w:pPr>
      <w:r>
        <w:t>Th</w:t>
      </w:r>
      <w:r w:rsidR="00F23B8B">
        <w:t>ese</w:t>
      </w:r>
      <w:r>
        <w:t xml:space="preserve"> findings might be associated with the described motor impairments of hypotonia in the early stages of life, which </w:t>
      </w:r>
      <w:r>
        <w:t xml:space="preserve">compromise the infant’s ability to explore and interact with </w:t>
      </w:r>
      <w:r w:rsidR="00F23B8B">
        <w:lastRenderedPageBreak/>
        <w:t>thei</w:t>
      </w:r>
      <w:r>
        <w:t>r environment (</w:t>
      </w:r>
      <w:hyperlink w:anchor="ref-gabis2021weak">
        <w:r>
          <w:rPr>
            <w:rStyle w:val="Hipervnculo"/>
          </w:rPr>
          <w:t>Gabis et al., 2021</w:t>
        </w:r>
      </w:hyperlink>
      <w:r>
        <w:t xml:space="preserve">; </w:t>
      </w:r>
      <w:hyperlink w:anchor="ref-harris2008congenital">
        <w:r>
          <w:rPr>
            <w:rStyle w:val="Hipervnculo"/>
          </w:rPr>
          <w:t>Harris, 2008</w:t>
        </w:r>
      </w:hyperlink>
      <w:r>
        <w:t>). A reflection of th</w:t>
      </w:r>
      <w:r w:rsidR="00F23B8B">
        <w:t>ose mentioned above</w:t>
      </w:r>
      <w:r>
        <w:t xml:space="preserve"> would be express</w:t>
      </w:r>
      <w:r>
        <w:t xml:space="preserve">ed in altered development of GM function in the first months of life, with a consequent limitation in FM skills later on, which would have a subsequent negative impact on the communicative competence of infants, secondary to reduced interaction with their </w:t>
      </w:r>
      <w:r>
        <w:t>environment and peers (</w:t>
      </w:r>
      <w:proofErr w:type="spellStart"/>
      <w:r>
        <w:fldChar w:fldCharType="begin"/>
      </w:r>
      <w:r>
        <w:instrText xml:space="preserve"> HYPERLINK \l "ref-bodensteiner2008evaluation" \h </w:instrText>
      </w:r>
      <w:r>
        <w:fldChar w:fldCharType="separate"/>
      </w:r>
      <w:r>
        <w:rPr>
          <w:rStyle w:val="Hipervnculo"/>
        </w:rPr>
        <w:t>Bodensteiner</w:t>
      </w:r>
      <w:proofErr w:type="spellEnd"/>
      <w:r>
        <w:rPr>
          <w:rStyle w:val="Hipervnculo"/>
        </w:rPr>
        <w:t>, 2008</w:t>
      </w:r>
      <w:r>
        <w:rPr>
          <w:rStyle w:val="Hipervnculo"/>
        </w:rPr>
        <w:fldChar w:fldCharType="end"/>
      </w:r>
      <w:r>
        <w:t>). In a recent systematic review (</w:t>
      </w:r>
      <w:hyperlink w:anchor="ref-gonzalez2019gross">
        <w:r>
          <w:rPr>
            <w:rStyle w:val="Hipervnculo"/>
          </w:rPr>
          <w:t>Gonzalez, Alvarez, &amp; Nelson, 2019</w:t>
        </w:r>
      </w:hyperlink>
      <w:r>
        <w:t>), differences in the predictive abilities of gross</w:t>
      </w:r>
      <w:r>
        <w:t xml:space="preserve"> and FM skills on communication skills in infants and early childhood were reported, whereas GM skills, such as crawling and walking, </w:t>
      </w:r>
      <w:proofErr w:type="spellStart"/>
      <w:r>
        <w:t>favour</w:t>
      </w:r>
      <w:proofErr w:type="spellEnd"/>
      <w:r>
        <w:t xml:space="preserve"> exploration with their environment and caregivers, while FM skills, expressed through tasks such as drawing and han</w:t>
      </w:r>
      <w:r>
        <w:t>dling utensils, could lead to improvements in language through mechanisms yet to be explored (</w:t>
      </w:r>
      <w:hyperlink w:anchor="ref-gonzalez2019gross">
        <w:r>
          <w:rPr>
            <w:rStyle w:val="Hipervnculo"/>
          </w:rPr>
          <w:t>Gonzalez et al., 2019</w:t>
        </w:r>
      </w:hyperlink>
      <w:r>
        <w:t xml:space="preserve">). These milestones may be impaired in the face of poorer head and trunk control in CH, </w:t>
      </w:r>
      <w:r>
        <w:t>which have been shown to delay the achievement of key motor milestones in infants (</w:t>
      </w:r>
      <w:proofErr w:type="spellStart"/>
      <w:r>
        <w:fldChar w:fldCharType="begin"/>
      </w:r>
      <w:r>
        <w:instrText xml:space="preserve"> HYPERLINK \l "ref-bodensteiner2008evaluation" \h </w:instrText>
      </w:r>
      <w:r>
        <w:fldChar w:fldCharType="separate"/>
      </w:r>
      <w:r>
        <w:rPr>
          <w:rStyle w:val="Hipervnculo"/>
        </w:rPr>
        <w:t>Bodensteiner</w:t>
      </w:r>
      <w:proofErr w:type="spellEnd"/>
      <w:r>
        <w:rPr>
          <w:rStyle w:val="Hipervnculo"/>
        </w:rPr>
        <w:t>, 2008</w:t>
      </w:r>
      <w:r>
        <w:rPr>
          <w:rStyle w:val="Hipervnculo"/>
        </w:rPr>
        <w:fldChar w:fldCharType="end"/>
      </w:r>
      <w:r>
        <w:t xml:space="preserve">; </w:t>
      </w:r>
      <w:hyperlink w:anchor="ref-gabis2021weak">
        <w:r>
          <w:rPr>
            <w:rStyle w:val="Hipervnculo"/>
          </w:rPr>
          <w:t>Gabis et al., 2021</w:t>
        </w:r>
      </w:hyperlink>
      <w:r>
        <w:t xml:space="preserve">; </w:t>
      </w:r>
      <w:hyperlink w:anchor="ref-harris2008congenital">
        <w:r>
          <w:rPr>
            <w:rStyle w:val="Hipervnculo"/>
          </w:rPr>
          <w:t>Harris, 2008</w:t>
        </w:r>
      </w:hyperlink>
      <w:r>
        <w:t>).</w:t>
      </w:r>
    </w:p>
    <w:p w14:paraId="04379DFA" w14:textId="07A4BC0B" w:rsidR="00EA500C" w:rsidRDefault="00DE267A">
      <w:pPr>
        <w:pStyle w:val="Textoindependiente"/>
      </w:pPr>
      <w:r>
        <w:t>It is worth noting that other context-mediated social factors may also have influenced our results, mainly due to the role that other variables would also play in the neurodevelopment of our study sample, which could have an impact on</w:t>
      </w:r>
      <w:r>
        <w:t xml:space="preserve"> many of the developmental traits assessed here, such as intrauterine growth restrictions, maternal depression, </w:t>
      </w:r>
      <w:proofErr w:type="spellStart"/>
      <w:r>
        <w:t>institutionalisation</w:t>
      </w:r>
      <w:proofErr w:type="spellEnd"/>
      <w:r>
        <w:t>, exposure to social violence, maternal education and breastfeeding (</w:t>
      </w:r>
      <w:hyperlink w:anchor="ref-walker2011inequality">
        <w:r>
          <w:rPr>
            <w:rStyle w:val="Hipervnculo"/>
          </w:rPr>
          <w:t>Walker e</w:t>
        </w:r>
        <w:r>
          <w:rPr>
            <w:rStyle w:val="Hipervnculo"/>
          </w:rPr>
          <w:t>t al., 2011</w:t>
        </w:r>
      </w:hyperlink>
      <w:r>
        <w:t xml:space="preserve">). Altogether, these represent the main limitations in our study design, which need to be addressed in future research, exploring the variations observed in different developmental traits in hypotonic infants. However, our study sheds light </w:t>
      </w:r>
      <w:r w:rsidR="00F23B8B">
        <w:t>on</w:t>
      </w:r>
      <w:r>
        <w:t xml:space="preserve"> a</w:t>
      </w:r>
      <w:r>
        <w:t>n underexplored aspect of congenital myopathies, with robust statistical methods that made it possible to capture and model the complex relationships seen early in life.</w:t>
      </w:r>
    </w:p>
    <w:p w14:paraId="64B44461" w14:textId="77777777" w:rsidR="00EA500C" w:rsidRDefault="00DE267A">
      <w:pPr>
        <w:pStyle w:val="Ttulo1"/>
      </w:pPr>
      <w:bookmarkStart w:id="19" w:name="conclusion"/>
      <w:bookmarkEnd w:id="18"/>
      <w:r>
        <w:t>Conclusion</w:t>
      </w:r>
    </w:p>
    <w:p w14:paraId="72B01ECB" w14:textId="6C44FCE2" w:rsidR="00EA500C" w:rsidRDefault="00DE267A">
      <w:pPr>
        <w:pStyle w:val="FirstParagraph"/>
      </w:pPr>
      <w:r>
        <w:t>The present study shows that the marked variations observed in neurodevelopmental traits are present across age in hypotonic infants, mainly in the form of non-linear and domain-specific variations, even after adjusting for the effect that caregiver relati</w:t>
      </w:r>
      <w:r>
        <w:t xml:space="preserve">onship, sex and evaluators might exert. Moreover, we show that the observed variations in developmental domains are not solely attributable to prematurity, where age corrected for prematurity best </w:t>
      </w:r>
      <w:r>
        <w:lastRenderedPageBreak/>
        <w:t>explained the observed variability in neurodevelopment. Fur</w:t>
      </w:r>
      <w:r>
        <w:t>ther research is warranted to determine how these findings apply when controlling for context-mediated social factors and other populations.</w:t>
      </w:r>
    </w:p>
    <w:p w14:paraId="699A3E9D" w14:textId="77777777" w:rsidR="00EA500C" w:rsidRDefault="00DE267A">
      <w:pPr>
        <w:pStyle w:val="Ttulo1"/>
      </w:pPr>
      <w:bookmarkStart w:id="20" w:name="data-availability-statement"/>
      <w:bookmarkEnd w:id="19"/>
      <w:r>
        <w:t>Data availability statement</w:t>
      </w:r>
    </w:p>
    <w:p w14:paraId="5D610A64" w14:textId="5607D361" w:rsidR="00EA500C" w:rsidRDefault="00DE267A">
      <w:pPr>
        <w:pStyle w:val="FirstParagraph"/>
      </w:pPr>
      <w:r>
        <w:t>The raw data supporting the conclusions of this article will be made available by the a</w:t>
      </w:r>
      <w:r>
        <w:t>uthors without undue reservation.</w:t>
      </w:r>
    </w:p>
    <w:p w14:paraId="6ED873BE" w14:textId="77777777" w:rsidR="00EA500C" w:rsidRDefault="00DE267A">
      <w:pPr>
        <w:pStyle w:val="Ttulo1"/>
      </w:pPr>
      <w:bookmarkStart w:id="21" w:name="author-contributions"/>
      <w:bookmarkEnd w:id="20"/>
      <w:r>
        <w:t>Author Contributions</w:t>
      </w:r>
    </w:p>
    <w:p w14:paraId="00DD42ED" w14:textId="4A1E5E8C" w:rsidR="00EA500C" w:rsidRDefault="00DE267A">
      <w:pPr>
        <w:pStyle w:val="FirstParagraph"/>
      </w:pPr>
      <w:r>
        <w:t>All authors listed have made a substantial, direct and intellectual contribution to the work and approved it for publication.</w:t>
      </w:r>
    </w:p>
    <w:p w14:paraId="435D3E29" w14:textId="77777777" w:rsidR="00EA500C" w:rsidRDefault="00DE267A">
      <w:pPr>
        <w:pStyle w:val="Ttulo1"/>
      </w:pPr>
      <w:bookmarkStart w:id="22" w:name="conflicts-of-interest"/>
      <w:bookmarkEnd w:id="21"/>
      <w:r>
        <w:t>Conflicts of interest</w:t>
      </w:r>
    </w:p>
    <w:p w14:paraId="6B269059" w14:textId="5A89CC24" w:rsidR="00EA500C" w:rsidRDefault="00DE267A">
      <w:pPr>
        <w:pStyle w:val="FirstParagraph"/>
      </w:pPr>
      <w:r>
        <w:t xml:space="preserve">The authors declare that the research was conducted </w:t>
      </w:r>
      <w:r w:rsidR="00F23B8B">
        <w:t>without</w:t>
      </w:r>
      <w:r>
        <w:t xml:space="preserve"> any commercial or financial relationships that could be construed as a potential conflict of interest.</w:t>
      </w:r>
    </w:p>
    <w:p w14:paraId="417C8963" w14:textId="77777777" w:rsidR="00EA500C" w:rsidRDefault="00DE267A">
      <w:pPr>
        <w:pStyle w:val="Ttulo1"/>
      </w:pPr>
      <w:bookmarkStart w:id="23" w:name="references"/>
      <w:bookmarkEnd w:id="22"/>
      <w:r>
        <w:t>References</w:t>
      </w:r>
    </w:p>
    <w:p w14:paraId="61AF79E6" w14:textId="77777777" w:rsidR="00EA500C" w:rsidRDefault="00DE267A">
      <w:pPr>
        <w:pStyle w:val="Bibliografa"/>
      </w:pPr>
      <w:bookmarkStart w:id="24" w:name="ref-ballantyne2016risk"/>
      <w:bookmarkStart w:id="25" w:name="refs"/>
      <w:r>
        <w:t xml:space="preserve">Ballantyne, M., </w:t>
      </w:r>
      <w:proofErr w:type="spellStart"/>
      <w:r>
        <w:t>Benzies</w:t>
      </w:r>
      <w:proofErr w:type="spellEnd"/>
      <w:r>
        <w:t>, K. M., McDonald, S., Magill-Evans, J., &amp; Tough, S. (2016). Risk of developmental delay: Comparison of late pre</w:t>
      </w:r>
      <w:r>
        <w:t xml:space="preserve">term and full term </w:t>
      </w:r>
      <w:proofErr w:type="spellStart"/>
      <w:r>
        <w:t>canadian</w:t>
      </w:r>
      <w:proofErr w:type="spellEnd"/>
      <w:r>
        <w:t xml:space="preserve"> infants at age 12 months. </w:t>
      </w:r>
      <w:r>
        <w:rPr>
          <w:i/>
          <w:iCs/>
        </w:rPr>
        <w:t>Early Human Development</w:t>
      </w:r>
      <w:r>
        <w:t xml:space="preserve">, </w:t>
      </w:r>
      <w:r>
        <w:rPr>
          <w:i/>
          <w:iCs/>
        </w:rPr>
        <w:t>101</w:t>
      </w:r>
      <w:r>
        <w:t>, 27–32.</w:t>
      </w:r>
    </w:p>
    <w:p w14:paraId="23E44BB7" w14:textId="77777777" w:rsidR="00EA500C" w:rsidRDefault="00DE267A">
      <w:pPr>
        <w:pStyle w:val="Bibliografa"/>
      </w:pPr>
      <w:bookmarkStart w:id="26" w:name="ref-bodensteiner2008evaluation"/>
      <w:bookmarkEnd w:id="24"/>
      <w:proofErr w:type="spellStart"/>
      <w:r>
        <w:t>Bodensteiner</w:t>
      </w:r>
      <w:proofErr w:type="spellEnd"/>
      <w:r>
        <w:t xml:space="preserve">, J. B. (2008). The evaluation of the hypotonic infant. </w:t>
      </w:r>
      <w:r>
        <w:rPr>
          <w:i/>
          <w:iCs/>
        </w:rPr>
        <w:t>Seminars in Pediatric Neurology</w:t>
      </w:r>
      <w:r>
        <w:t xml:space="preserve">, </w:t>
      </w:r>
      <w:r>
        <w:rPr>
          <w:i/>
          <w:iCs/>
        </w:rPr>
        <w:t>15</w:t>
      </w:r>
      <w:r>
        <w:t>, 10–20. Elsevier.</w:t>
      </w:r>
    </w:p>
    <w:p w14:paraId="0839792F" w14:textId="77777777" w:rsidR="00EA500C" w:rsidRPr="00411D52" w:rsidRDefault="00DE267A">
      <w:pPr>
        <w:pStyle w:val="Bibliografa"/>
        <w:rPr>
          <w:lang w:val="es-CL"/>
        </w:rPr>
      </w:pPr>
      <w:bookmarkStart w:id="27" w:name="ref-bruder2010early"/>
      <w:bookmarkEnd w:id="26"/>
      <w:proofErr w:type="spellStart"/>
      <w:r>
        <w:t>Bruder</w:t>
      </w:r>
      <w:proofErr w:type="spellEnd"/>
      <w:r>
        <w:t>, M. B. (2010). Early childhood inter</w:t>
      </w:r>
      <w:r>
        <w:t xml:space="preserve">vention: A promise to children and families for their future. </w:t>
      </w:r>
      <w:proofErr w:type="spellStart"/>
      <w:r w:rsidRPr="00411D52">
        <w:rPr>
          <w:i/>
          <w:iCs/>
          <w:lang w:val="es-CL"/>
        </w:rPr>
        <w:t>Exceptional</w:t>
      </w:r>
      <w:proofErr w:type="spellEnd"/>
      <w:r w:rsidRPr="00411D52">
        <w:rPr>
          <w:i/>
          <w:iCs/>
          <w:lang w:val="es-CL"/>
        </w:rPr>
        <w:t xml:space="preserve"> </w:t>
      </w:r>
      <w:proofErr w:type="spellStart"/>
      <w:r w:rsidRPr="00411D52">
        <w:rPr>
          <w:i/>
          <w:iCs/>
          <w:lang w:val="es-CL"/>
        </w:rPr>
        <w:t>Children</w:t>
      </w:r>
      <w:proofErr w:type="spellEnd"/>
      <w:r w:rsidRPr="00411D52">
        <w:rPr>
          <w:lang w:val="es-CL"/>
        </w:rPr>
        <w:t xml:space="preserve">, </w:t>
      </w:r>
      <w:r w:rsidRPr="00411D52">
        <w:rPr>
          <w:i/>
          <w:iCs/>
          <w:lang w:val="es-CL"/>
        </w:rPr>
        <w:t>76</w:t>
      </w:r>
      <w:r w:rsidRPr="00411D52">
        <w:rPr>
          <w:lang w:val="es-CL"/>
        </w:rPr>
        <w:t>(3), 339–355.</w:t>
      </w:r>
    </w:p>
    <w:p w14:paraId="1FEAC16A" w14:textId="77777777" w:rsidR="00EA500C" w:rsidRDefault="00DE267A">
      <w:pPr>
        <w:pStyle w:val="Bibliografa"/>
      </w:pPr>
      <w:bookmarkStart w:id="28" w:name="ref-di2016predictive"/>
      <w:bookmarkEnd w:id="27"/>
      <w:r w:rsidRPr="00411D52">
        <w:rPr>
          <w:lang w:val="es-CL"/>
        </w:rPr>
        <w:t xml:space="preserve">Di Rosa, G., </w:t>
      </w:r>
      <w:proofErr w:type="spellStart"/>
      <w:r w:rsidRPr="00411D52">
        <w:rPr>
          <w:lang w:val="es-CL"/>
        </w:rPr>
        <w:t>Cavallaro</w:t>
      </w:r>
      <w:proofErr w:type="spellEnd"/>
      <w:r w:rsidRPr="00411D52">
        <w:rPr>
          <w:lang w:val="es-CL"/>
        </w:rPr>
        <w:t xml:space="preserve">, T., </w:t>
      </w:r>
      <w:proofErr w:type="spellStart"/>
      <w:r w:rsidRPr="00411D52">
        <w:rPr>
          <w:lang w:val="es-CL"/>
        </w:rPr>
        <w:t>Alibrandi</w:t>
      </w:r>
      <w:proofErr w:type="spellEnd"/>
      <w:r w:rsidRPr="00411D52">
        <w:rPr>
          <w:lang w:val="es-CL"/>
        </w:rPr>
        <w:t xml:space="preserve">, A., </w:t>
      </w:r>
      <w:proofErr w:type="spellStart"/>
      <w:r w:rsidRPr="00411D52">
        <w:rPr>
          <w:lang w:val="es-CL"/>
        </w:rPr>
        <w:t>Marseglia</w:t>
      </w:r>
      <w:proofErr w:type="spellEnd"/>
      <w:r w:rsidRPr="00411D52">
        <w:rPr>
          <w:lang w:val="es-CL"/>
        </w:rPr>
        <w:t xml:space="preserve">, L., Lamberti, M., </w:t>
      </w:r>
      <w:proofErr w:type="spellStart"/>
      <w:r w:rsidRPr="00411D52">
        <w:rPr>
          <w:lang w:val="es-CL"/>
        </w:rPr>
        <w:t>Giaimo</w:t>
      </w:r>
      <w:proofErr w:type="spellEnd"/>
      <w:r w:rsidRPr="00411D52">
        <w:rPr>
          <w:lang w:val="es-CL"/>
        </w:rPr>
        <w:t xml:space="preserve">, E., … </w:t>
      </w:r>
      <w:r>
        <w:t>Gagliano, A. (2016). Predictive role of early milestones-related psych</w:t>
      </w:r>
      <w:r>
        <w:t xml:space="preserve">omotor profiles </w:t>
      </w:r>
      <w:r>
        <w:lastRenderedPageBreak/>
        <w:t xml:space="preserve">and long-term neurodevelopmental pitfalls in preterm infants. </w:t>
      </w:r>
      <w:r>
        <w:rPr>
          <w:i/>
          <w:iCs/>
        </w:rPr>
        <w:t>Early Human Development</w:t>
      </w:r>
      <w:r>
        <w:t xml:space="preserve">, </w:t>
      </w:r>
      <w:r>
        <w:rPr>
          <w:i/>
          <w:iCs/>
        </w:rPr>
        <w:t>101</w:t>
      </w:r>
      <w:r>
        <w:t>, 49–55.</w:t>
      </w:r>
    </w:p>
    <w:p w14:paraId="0C0AC1F9" w14:textId="77777777" w:rsidR="00EA500C" w:rsidRDefault="00DE267A">
      <w:pPr>
        <w:pStyle w:val="Bibliografa"/>
      </w:pPr>
      <w:bookmarkStart w:id="29" w:name="ref-gabis2021weak"/>
      <w:bookmarkEnd w:id="28"/>
      <w:r>
        <w:t xml:space="preserve">Gabis, L. V., </w:t>
      </w:r>
      <w:proofErr w:type="spellStart"/>
      <w:r>
        <w:t>Shaham</w:t>
      </w:r>
      <w:proofErr w:type="spellEnd"/>
      <w:r>
        <w:t xml:space="preserve">, M., Leon Attia, O., </w:t>
      </w:r>
      <w:proofErr w:type="spellStart"/>
      <w:r>
        <w:t>Shefer</w:t>
      </w:r>
      <w:proofErr w:type="spellEnd"/>
      <w:r>
        <w:t xml:space="preserve">, S., </w:t>
      </w:r>
      <w:proofErr w:type="spellStart"/>
      <w:r>
        <w:t>Rosenan</w:t>
      </w:r>
      <w:proofErr w:type="spellEnd"/>
      <w:r>
        <w:t xml:space="preserve">, R., Gabis, T., &amp; </w:t>
      </w:r>
      <w:proofErr w:type="spellStart"/>
      <w:r>
        <w:t>Daloya</w:t>
      </w:r>
      <w:proofErr w:type="spellEnd"/>
      <w:r>
        <w:t>, M. (2021). The weak link: Hypotonia in infancy and au</w:t>
      </w:r>
      <w:r>
        <w:t xml:space="preserve">tism early identification. </w:t>
      </w:r>
      <w:r>
        <w:rPr>
          <w:i/>
          <w:iCs/>
        </w:rPr>
        <w:t>Frontiers in Neurology</w:t>
      </w:r>
      <w:r>
        <w:t xml:space="preserve">, </w:t>
      </w:r>
      <w:r>
        <w:rPr>
          <w:i/>
          <w:iCs/>
        </w:rPr>
        <w:t>12</w:t>
      </w:r>
      <w:r>
        <w:t>, 612674.</w:t>
      </w:r>
    </w:p>
    <w:p w14:paraId="13C0255B" w14:textId="77777777" w:rsidR="00EA500C" w:rsidRDefault="00DE267A">
      <w:pPr>
        <w:pStyle w:val="Bibliografa"/>
      </w:pPr>
      <w:bookmarkStart w:id="30" w:name="ref-gonzalez2019gross"/>
      <w:bookmarkEnd w:id="29"/>
      <w:r>
        <w:t xml:space="preserve">Gonzalez, S. L., Alvarez, V., &amp; Nelson, E. L. (2019). Do gross and fine motor skills differentially contribute to language outcomes? A systematic review. </w:t>
      </w:r>
      <w:r>
        <w:rPr>
          <w:i/>
          <w:iCs/>
        </w:rPr>
        <w:t>Frontiers in Psychology</w:t>
      </w:r>
      <w:r>
        <w:t xml:space="preserve">, </w:t>
      </w:r>
      <w:r>
        <w:rPr>
          <w:i/>
          <w:iCs/>
        </w:rPr>
        <w:t>10</w:t>
      </w:r>
      <w:r>
        <w:t>, 2670.</w:t>
      </w:r>
    </w:p>
    <w:p w14:paraId="4D65DADE" w14:textId="77777777" w:rsidR="00EA500C" w:rsidRDefault="00DE267A">
      <w:pPr>
        <w:pStyle w:val="Bibliografa"/>
      </w:pPr>
      <w:bookmarkStart w:id="31" w:name="ref-guralnick2017early"/>
      <w:bookmarkEnd w:id="30"/>
      <w:proofErr w:type="spellStart"/>
      <w:r>
        <w:t>Guralnick</w:t>
      </w:r>
      <w:proofErr w:type="spellEnd"/>
      <w:r>
        <w:t xml:space="preserve">, M. J. (2017). Early intervention for children with intellectual disabilities: An update. </w:t>
      </w:r>
      <w:r>
        <w:rPr>
          <w:i/>
          <w:iCs/>
        </w:rPr>
        <w:t>Journal of Applied Research in Intellectual Disabilities</w:t>
      </w:r>
      <w:r>
        <w:t xml:space="preserve">, </w:t>
      </w:r>
      <w:r>
        <w:rPr>
          <w:i/>
          <w:iCs/>
        </w:rPr>
        <w:t>30</w:t>
      </w:r>
      <w:r>
        <w:t>(2), 211–229.</w:t>
      </w:r>
    </w:p>
    <w:p w14:paraId="578A4313" w14:textId="77777777" w:rsidR="00EA500C" w:rsidRDefault="00DE267A">
      <w:pPr>
        <w:pStyle w:val="Bibliografa"/>
      </w:pPr>
      <w:bookmarkStart w:id="32" w:name="ref-harris2008congenital"/>
      <w:bookmarkEnd w:id="31"/>
      <w:r>
        <w:t>Harris, S. R. (2008). Congenital hypotonia: Clinical and developmental assessment.</w:t>
      </w:r>
      <w:r>
        <w:t xml:space="preserve"> </w:t>
      </w:r>
      <w:r>
        <w:rPr>
          <w:i/>
          <w:iCs/>
        </w:rPr>
        <w:t>Developmental Medicine &amp; Child Neurology</w:t>
      </w:r>
      <w:r>
        <w:t xml:space="preserve">, </w:t>
      </w:r>
      <w:r>
        <w:rPr>
          <w:i/>
          <w:iCs/>
        </w:rPr>
        <w:t>50</w:t>
      </w:r>
      <w:r>
        <w:t>(12), 889–892.</w:t>
      </w:r>
    </w:p>
    <w:p w14:paraId="6E3C143B" w14:textId="77777777" w:rsidR="00EA500C" w:rsidRDefault="00DE267A">
      <w:pPr>
        <w:pStyle w:val="Bibliografa"/>
      </w:pPr>
      <w:bookmarkStart w:id="33" w:name="ref-heo2008cross"/>
      <w:bookmarkEnd w:id="32"/>
      <w:proofErr w:type="spellStart"/>
      <w:r>
        <w:t>Heo</w:t>
      </w:r>
      <w:proofErr w:type="spellEnd"/>
      <w:r>
        <w:t xml:space="preserve">, K. H., Squires, J., &amp; </w:t>
      </w:r>
      <w:proofErr w:type="spellStart"/>
      <w:r>
        <w:t>Yovanoff</w:t>
      </w:r>
      <w:proofErr w:type="spellEnd"/>
      <w:r>
        <w:t xml:space="preserve">, P. (2008). Cross-cultural adaptation of a pre-school screening instrument: Comparison of </w:t>
      </w:r>
      <w:proofErr w:type="spellStart"/>
      <w:r>
        <w:t>korean</w:t>
      </w:r>
      <w:proofErr w:type="spellEnd"/>
      <w:r>
        <w:t xml:space="preserve"> and US populations. </w:t>
      </w:r>
      <w:r>
        <w:rPr>
          <w:i/>
          <w:iCs/>
        </w:rPr>
        <w:t>Journal of Intellectual Disability Research</w:t>
      </w:r>
      <w:r>
        <w:t xml:space="preserve">, </w:t>
      </w:r>
      <w:r>
        <w:rPr>
          <w:i/>
          <w:iCs/>
        </w:rPr>
        <w:t>52</w:t>
      </w:r>
      <w:r>
        <w:t>(3), 195–206.</w:t>
      </w:r>
    </w:p>
    <w:p w14:paraId="11E0FD98" w14:textId="77777777" w:rsidR="00EA500C" w:rsidRDefault="00DE267A">
      <w:pPr>
        <w:pStyle w:val="Bibliografa"/>
      </w:pPr>
      <w:bookmarkStart w:id="34" w:name="ref-kerstjens2015ages"/>
      <w:bookmarkEnd w:id="33"/>
      <w:proofErr w:type="spellStart"/>
      <w:r>
        <w:t>Kerstjens</w:t>
      </w:r>
      <w:proofErr w:type="spellEnd"/>
      <w:r>
        <w:t xml:space="preserve">, J. M., Nijhuis, A., </w:t>
      </w:r>
      <w:proofErr w:type="spellStart"/>
      <w:r>
        <w:t>Hulzebos</w:t>
      </w:r>
      <w:proofErr w:type="spellEnd"/>
      <w:r>
        <w:t xml:space="preserve">, C. V., Van Imhoff, D. E., </w:t>
      </w:r>
      <w:proofErr w:type="spellStart"/>
      <w:r>
        <w:t>Wassenaer-Leemhuis</w:t>
      </w:r>
      <w:proofErr w:type="spellEnd"/>
      <w:r>
        <w:t xml:space="preserve">, A. G. van, Van </w:t>
      </w:r>
      <w:proofErr w:type="spellStart"/>
      <w:r>
        <w:t>Haastert</w:t>
      </w:r>
      <w:proofErr w:type="spellEnd"/>
      <w:r>
        <w:t xml:space="preserve">, I. C., et </w:t>
      </w:r>
      <w:proofErr w:type="spellStart"/>
      <w:r>
        <w:t>al.others</w:t>
      </w:r>
      <w:proofErr w:type="spellEnd"/>
      <w:r>
        <w:t xml:space="preserve">. (2015). The ages and stages questionnaire and neurodevelopmental impairment in two-year-old preterm-born </w:t>
      </w:r>
      <w:r>
        <w:t xml:space="preserve">children. </w:t>
      </w:r>
      <w:proofErr w:type="spellStart"/>
      <w:r>
        <w:rPr>
          <w:i/>
          <w:iCs/>
        </w:rPr>
        <w:t>PLoS</w:t>
      </w:r>
      <w:proofErr w:type="spellEnd"/>
      <w:r>
        <w:rPr>
          <w:i/>
          <w:iCs/>
        </w:rPr>
        <w:t xml:space="preserve"> One</w:t>
      </w:r>
      <w:r>
        <w:t xml:space="preserve">, </w:t>
      </w:r>
      <w:r>
        <w:rPr>
          <w:i/>
          <w:iCs/>
        </w:rPr>
        <w:t>10</w:t>
      </w:r>
      <w:r>
        <w:t>(7), e0133087.</w:t>
      </w:r>
    </w:p>
    <w:p w14:paraId="7F6D61E5" w14:textId="77777777" w:rsidR="00EA500C" w:rsidRDefault="00DE267A">
      <w:pPr>
        <w:pStyle w:val="Bibliografa"/>
      </w:pPr>
      <w:bookmarkStart w:id="35" w:name="ref-leyenaar2005schematic"/>
      <w:bookmarkEnd w:id="34"/>
      <w:proofErr w:type="spellStart"/>
      <w:r>
        <w:t>Leyenaar</w:t>
      </w:r>
      <w:proofErr w:type="spellEnd"/>
      <w:r>
        <w:t xml:space="preserve">, J., Camfield, P., &amp; Camfield, C. (2005). A schematic approach to hypotonia in infancy. </w:t>
      </w:r>
      <w:proofErr w:type="spellStart"/>
      <w:r>
        <w:rPr>
          <w:i/>
          <w:iCs/>
        </w:rPr>
        <w:t>Paediatrics</w:t>
      </w:r>
      <w:proofErr w:type="spellEnd"/>
      <w:r>
        <w:rPr>
          <w:i/>
          <w:iCs/>
        </w:rPr>
        <w:t xml:space="preserve"> &amp; Child Health</w:t>
      </w:r>
      <w:r>
        <w:t xml:space="preserve">, </w:t>
      </w:r>
      <w:r>
        <w:rPr>
          <w:i/>
          <w:iCs/>
        </w:rPr>
        <w:t>10</w:t>
      </w:r>
      <w:r>
        <w:t>(7), 397–400.</w:t>
      </w:r>
    </w:p>
    <w:p w14:paraId="22517871" w14:textId="77777777" w:rsidR="00EA500C" w:rsidRDefault="00DE267A">
      <w:pPr>
        <w:pStyle w:val="Bibliografa"/>
      </w:pPr>
      <w:bookmarkStart w:id="36" w:name="ref-daniel2021see"/>
      <w:bookmarkEnd w:id="35"/>
      <w:proofErr w:type="spellStart"/>
      <w:r>
        <w:t>Lüdecke</w:t>
      </w:r>
      <w:proofErr w:type="spellEnd"/>
      <w:r>
        <w:t>, D., Patil, I., Ben-</w:t>
      </w:r>
      <w:proofErr w:type="spellStart"/>
      <w:r>
        <w:t>Shachar</w:t>
      </w:r>
      <w:proofErr w:type="spellEnd"/>
      <w:r>
        <w:t xml:space="preserve">, M. S., </w:t>
      </w:r>
      <w:proofErr w:type="spellStart"/>
      <w:r>
        <w:t>Wiernik</w:t>
      </w:r>
      <w:proofErr w:type="spellEnd"/>
      <w:r>
        <w:t>, B. M., Waggoner, P., &amp; Ma</w:t>
      </w:r>
      <w:r>
        <w:t xml:space="preserve">kowski, D. (2021). see: An R package for visualizing statistical models. </w:t>
      </w:r>
      <w:r>
        <w:rPr>
          <w:i/>
          <w:iCs/>
        </w:rPr>
        <w:t>Journal of Open Source Software</w:t>
      </w:r>
      <w:r>
        <w:t xml:space="preserve">, </w:t>
      </w:r>
      <w:r>
        <w:rPr>
          <w:i/>
          <w:iCs/>
        </w:rPr>
        <w:t>6</w:t>
      </w:r>
      <w:r>
        <w:t xml:space="preserve">(64), 3393. </w:t>
      </w:r>
      <w:hyperlink r:id="rId13">
        <w:r>
          <w:rPr>
            <w:rStyle w:val="Hipervnculo"/>
          </w:rPr>
          <w:t>https://doi.org/10.21105/joss.03393</w:t>
        </w:r>
      </w:hyperlink>
    </w:p>
    <w:p w14:paraId="2A865068" w14:textId="77777777" w:rsidR="00EA500C" w:rsidRDefault="00DE267A">
      <w:pPr>
        <w:pStyle w:val="Bibliografa"/>
      </w:pPr>
      <w:bookmarkStart w:id="37" w:name="ref-dominique2020estimation"/>
      <w:bookmarkEnd w:id="36"/>
      <w:r>
        <w:t>Makowski, D., Ben-</w:t>
      </w:r>
      <w:proofErr w:type="spellStart"/>
      <w:r>
        <w:t>Shachar</w:t>
      </w:r>
      <w:proofErr w:type="spellEnd"/>
      <w:r>
        <w:t>, M. S., Patil, I., &amp;</w:t>
      </w:r>
      <w:r>
        <w:t xml:space="preserve"> </w:t>
      </w:r>
      <w:proofErr w:type="spellStart"/>
      <w:r>
        <w:t>Lüdecke</w:t>
      </w:r>
      <w:proofErr w:type="spellEnd"/>
      <w:r>
        <w:t xml:space="preserve">, D. (2020). Estimation of model-based predictions, contrasts and means. </w:t>
      </w:r>
      <w:r>
        <w:rPr>
          <w:i/>
          <w:iCs/>
        </w:rPr>
        <w:t>CRAN</w:t>
      </w:r>
      <w:r>
        <w:t xml:space="preserve">. Retrieved from </w:t>
      </w:r>
      <w:hyperlink r:id="rId14">
        <w:r>
          <w:rPr>
            <w:rStyle w:val="Hipervnculo"/>
          </w:rPr>
          <w:t>https://github.com/easystats/modelbased</w:t>
        </w:r>
      </w:hyperlink>
    </w:p>
    <w:p w14:paraId="7DC778F3" w14:textId="77777777" w:rsidR="00EA500C" w:rsidRDefault="00DE267A">
      <w:pPr>
        <w:pStyle w:val="Bibliografa"/>
      </w:pPr>
      <w:bookmarkStart w:id="38" w:name="ref-rlanguage"/>
      <w:bookmarkEnd w:id="37"/>
      <w:r>
        <w:lastRenderedPageBreak/>
        <w:t xml:space="preserve">R Core Team. (2021). </w:t>
      </w:r>
      <w:r>
        <w:rPr>
          <w:i/>
          <w:iCs/>
        </w:rPr>
        <w:t xml:space="preserve">R: A language and environment for </w:t>
      </w:r>
      <w:r>
        <w:rPr>
          <w:i/>
          <w:iCs/>
        </w:rPr>
        <w:t>statistical computing</w:t>
      </w:r>
      <w:r>
        <w:t xml:space="preserve">. Vienna, Austria: R Foundation for Statistical Computing. Retrieved from </w:t>
      </w:r>
      <w:hyperlink r:id="rId15">
        <w:r>
          <w:rPr>
            <w:rStyle w:val="Hipervnculo"/>
          </w:rPr>
          <w:t>https://www.R-project.org/</w:t>
        </w:r>
      </w:hyperlink>
    </w:p>
    <w:p w14:paraId="6877F3F1" w14:textId="77777777" w:rsidR="00EA500C" w:rsidRDefault="00DE267A">
      <w:pPr>
        <w:pStyle w:val="Bibliografa"/>
      </w:pPr>
      <w:bookmarkStart w:id="39" w:name="ref-riou2009global"/>
      <w:bookmarkEnd w:id="38"/>
      <w:proofErr w:type="spellStart"/>
      <w:r>
        <w:t>Riou</w:t>
      </w:r>
      <w:proofErr w:type="spellEnd"/>
      <w:r>
        <w:t xml:space="preserve">, E. M., Ghosh, S., Francoeur, E., &amp; </w:t>
      </w:r>
      <w:proofErr w:type="spellStart"/>
      <w:r>
        <w:t>Shevell</w:t>
      </w:r>
      <w:proofErr w:type="spellEnd"/>
      <w:r>
        <w:t>, M. I. (2009). Global developmental del</w:t>
      </w:r>
      <w:r>
        <w:t xml:space="preserve">ay and its relationship to cognitive skills. </w:t>
      </w:r>
      <w:r>
        <w:rPr>
          <w:i/>
          <w:iCs/>
        </w:rPr>
        <w:t>Developmental Medicine &amp; Child Neurology</w:t>
      </w:r>
      <w:r>
        <w:t xml:space="preserve">, </w:t>
      </w:r>
      <w:r>
        <w:rPr>
          <w:i/>
          <w:iCs/>
        </w:rPr>
        <w:t>51</w:t>
      </w:r>
      <w:r>
        <w:t>(8), 600–606.</w:t>
      </w:r>
    </w:p>
    <w:p w14:paraId="5CD65385" w14:textId="77777777" w:rsidR="00EA500C" w:rsidRDefault="00DE267A">
      <w:pPr>
        <w:pStyle w:val="Bibliografa"/>
      </w:pPr>
      <w:bookmarkStart w:id="40" w:name="ref-sarmiento2011universal"/>
      <w:bookmarkEnd w:id="39"/>
      <w:r>
        <w:t xml:space="preserve">Sarmiento Campos, J. A., Squires, J., &amp; Ponte, J. (2011). Universal developmental screening: Preliminary studies in </w:t>
      </w:r>
      <w:proofErr w:type="spellStart"/>
      <w:r>
        <w:t>galicia</w:t>
      </w:r>
      <w:proofErr w:type="spellEnd"/>
      <w:r>
        <w:t xml:space="preserve">, </w:t>
      </w:r>
      <w:proofErr w:type="spellStart"/>
      <w:r>
        <w:t>spain</w:t>
      </w:r>
      <w:proofErr w:type="spellEnd"/>
      <w:r>
        <w:t xml:space="preserve">. </w:t>
      </w:r>
      <w:r>
        <w:rPr>
          <w:i/>
          <w:iCs/>
        </w:rPr>
        <w:t>Early Child Developme</w:t>
      </w:r>
      <w:r>
        <w:rPr>
          <w:i/>
          <w:iCs/>
        </w:rPr>
        <w:t>nt and Care</w:t>
      </w:r>
      <w:r>
        <w:t xml:space="preserve">, </w:t>
      </w:r>
      <w:r>
        <w:rPr>
          <w:i/>
          <w:iCs/>
        </w:rPr>
        <w:t>181</w:t>
      </w:r>
      <w:r>
        <w:t>(4), 475–485.</w:t>
      </w:r>
    </w:p>
    <w:p w14:paraId="254EEF88" w14:textId="77777777" w:rsidR="00EA500C" w:rsidRPr="00411D52" w:rsidRDefault="00DE267A">
      <w:pPr>
        <w:pStyle w:val="Bibliografa"/>
        <w:rPr>
          <w:lang w:val="es-CL"/>
        </w:rPr>
      </w:pPr>
      <w:bookmarkStart w:id="41" w:name="ref-schonhaut2013validity"/>
      <w:bookmarkEnd w:id="40"/>
      <w:proofErr w:type="spellStart"/>
      <w:r>
        <w:t>Schonhaut</w:t>
      </w:r>
      <w:proofErr w:type="spellEnd"/>
      <w:r>
        <w:t xml:space="preserve">, L., Armijo, I., </w:t>
      </w:r>
      <w:proofErr w:type="spellStart"/>
      <w:r>
        <w:t>Schönstedt</w:t>
      </w:r>
      <w:proofErr w:type="spellEnd"/>
      <w:r>
        <w:t xml:space="preserve">, M., Alvarez, J., &amp; Cordero, M. (2013). Validity of the ages and stages questionnaires in term and preterm infants. </w:t>
      </w:r>
      <w:proofErr w:type="spellStart"/>
      <w:r w:rsidRPr="00411D52">
        <w:rPr>
          <w:i/>
          <w:iCs/>
          <w:lang w:val="es-CL"/>
        </w:rPr>
        <w:t>Pediatrics</w:t>
      </w:r>
      <w:proofErr w:type="spellEnd"/>
      <w:r w:rsidRPr="00411D52">
        <w:rPr>
          <w:lang w:val="es-CL"/>
        </w:rPr>
        <w:t xml:space="preserve">, </w:t>
      </w:r>
      <w:r w:rsidRPr="00411D52">
        <w:rPr>
          <w:i/>
          <w:iCs/>
          <w:lang w:val="es-CL"/>
        </w:rPr>
        <w:t>131</w:t>
      </w:r>
      <w:r w:rsidRPr="00411D52">
        <w:rPr>
          <w:lang w:val="es-CL"/>
        </w:rPr>
        <w:t>(5), e1468–e1474.</w:t>
      </w:r>
    </w:p>
    <w:p w14:paraId="6048028E" w14:textId="77777777" w:rsidR="00EA500C" w:rsidRDefault="00DE267A">
      <w:pPr>
        <w:pStyle w:val="Bibliografa"/>
      </w:pPr>
      <w:bookmarkStart w:id="42" w:name="ref-singh2017ages"/>
      <w:bookmarkEnd w:id="41"/>
      <w:r w:rsidRPr="00411D52">
        <w:rPr>
          <w:lang w:val="es-CL"/>
        </w:rPr>
        <w:t xml:space="preserve">Singh, A., </w:t>
      </w:r>
      <w:proofErr w:type="spellStart"/>
      <w:r w:rsidRPr="00411D52">
        <w:rPr>
          <w:lang w:val="es-CL"/>
        </w:rPr>
        <w:t>Yeh</w:t>
      </w:r>
      <w:proofErr w:type="spellEnd"/>
      <w:r w:rsidRPr="00411D52">
        <w:rPr>
          <w:lang w:val="es-CL"/>
        </w:rPr>
        <w:t xml:space="preserve">, C. J., &amp; Blanchard, S. </w:t>
      </w:r>
      <w:r w:rsidRPr="00411D52">
        <w:rPr>
          <w:lang w:val="es-CL"/>
        </w:rPr>
        <w:t xml:space="preserve">B. (2017). </w:t>
      </w:r>
      <w:r>
        <w:t xml:space="preserve">Ages and stages questionnaire: A global screening scale. </w:t>
      </w:r>
      <w:proofErr w:type="spellStart"/>
      <w:r>
        <w:rPr>
          <w:i/>
          <w:iCs/>
        </w:rPr>
        <w:t>Boletı́n</w:t>
      </w:r>
      <w:proofErr w:type="spellEnd"/>
      <w:r>
        <w:rPr>
          <w:i/>
          <w:iCs/>
        </w:rPr>
        <w:t xml:space="preserve"> </w:t>
      </w:r>
      <w:proofErr w:type="spellStart"/>
      <w:r>
        <w:rPr>
          <w:i/>
          <w:iCs/>
        </w:rPr>
        <w:t>Médico</w:t>
      </w:r>
      <w:proofErr w:type="spellEnd"/>
      <w:r>
        <w:rPr>
          <w:i/>
          <w:iCs/>
        </w:rPr>
        <w:t xml:space="preserve"> Del Hospital </w:t>
      </w:r>
      <w:proofErr w:type="spellStart"/>
      <w:r>
        <w:rPr>
          <w:i/>
          <w:iCs/>
        </w:rPr>
        <w:t>Infantil</w:t>
      </w:r>
      <w:proofErr w:type="spellEnd"/>
      <w:r>
        <w:rPr>
          <w:i/>
          <w:iCs/>
        </w:rPr>
        <w:t xml:space="preserve"> de México (English Edition)</w:t>
      </w:r>
      <w:r>
        <w:t xml:space="preserve">, </w:t>
      </w:r>
      <w:r>
        <w:rPr>
          <w:i/>
          <w:iCs/>
        </w:rPr>
        <w:t>74</w:t>
      </w:r>
      <w:r>
        <w:t>(1), 5–12.</w:t>
      </w:r>
    </w:p>
    <w:p w14:paraId="4596ECBC" w14:textId="77777777" w:rsidR="00EA500C" w:rsidRDefault="00DE267A">
      <w:pPr>
        <w:pStyle w:val="Bibliografa"/>
      </w:pPr>
      <w:bookmarkStart w:id="43" w:name="ref-squires2009ages"/>
      <w:bookmarkEnd w:id="42"/>
      <w:r>
        <w:t xml:space="preserve">Squires, J., Bricker, D. D., Twombly, E., et al. (2009). </w:t>
      </w:r>
      <w:r>
        <w:rPr>
          <w:i/>
          <w:iCs/>
        </w:rPr>
        <w:t>Ages &amp; stages questionnaires</w:t>
      </w:r>
      <w:r>
        <w:t xml:space="preserve">. Paul H. </w:t>
      </w:r>
      <w:r>
        <w:t>Brookes Baltimore, MD.</w:t>
      </w:r>
    </w:p>
    <w:p w14:paraId="4A04B865" w14:textId="77777777" w:rsidR="00EA500C" w:rsidRDefault="00DE267A">
      <w:pPr>
        <w:pStyle w:val="Bibliografa"/>
      </w:pPr>
      <w:bookmarkStart w:id="44" w:name="ref-thompson2002benign"/>
      <w:bookmarkEnd w:id="43"/>
      <w:r>
        <w:t xml:space="preserve">Thompson, C. E. (2002). Benign congenital hypotonia is not a diagnosis. </w:t>
      </w:r>
      <w:r>
        <w:rPr>
          <w:i/>
          <w:iCs/>
        </w:rPr>
        <w:t>Developmental Medicine and Child Neurology</w:t>
      </w:r>
      <w:r>
        <w:t xml:space="preserve">, </w:t>
      </w:r>
      <w:r>
        <w:rPr>
          <w:i/>
          <w:iCs/>
        </w:rPr>
        <w:t>44</w:t>
      </w:r>
      <w:r>
        <w:t>(4), 283–286.</w:t>
      </w:r>
    </w:p>
    <w:p w14:paraId="3222DB33" w14:textId="77777777" w:rsidR="00EA500C" w:rsidRDefault="00DE267A">
      <w:pPr>
        <w:pStyle w:val="Bibliografa"/>
      </w:pPr>
      <w:bookmarkStart w:id="45" w:name="ref-walker2011inequality"/>
      <w:bookmarkEnd w:id="44"/>
      <w:r>
        <w:t xml:space="preserve">Walker, S. P., </w:t>
      </w:r>
      <w:proofErr w:type="spellStart"/>
      <w:r>
        <w:t>Wachs</w:t>
      </w:r>
      <w:proofErr w:type="spellEnd"/>
      <w:r>
        <w:t xml:space="preserve">, T. D., Grantham-McGregor, S., Black, M. M., Nelson, C. A., Huffman, S. L., et </w:t>
      </w:r>
      <w:proofErr w:type="spellStart"/>
      <w:r>
        <w:t>al.others</w:t>
      </w:r>
      <w:proofErr w:type="spellEnd"/>
      <w:r>
        <w:t xml:space="preserve">. (2011). Inequality in early childhood: Risk and protective factors for early child development. </w:t>
      </w:r>
      <w:r>
        <w:rPr>
          <w:i/>
          <w:iCs/>
        </w:rPr>
        <w:t>The Lancet</w:t>
      </w:r>
      <w:r>
        <w:t xml:space="preserve">, </w:t>
      </w:r>
      <w:r>
        <w:rPr>
          <w:i/>
          <w:iCs/>
        </w:rPr>
        <w:t>378</w:t>
      </w:r>
      <w:r>
        <w:t>(9799), 1325–1338.</w:t>
      </w:r>
    </w:p>
    <w:p w14:paraId="7E400B91" w14:textId="77777777" w:rsidR="00EA500C" w:rsidRDefault="00DE267A">
      <w:pPr>
        <w:pStyle w:val="Bibliografa"/>
      </w:pPr>
      <w:bookmarkStart w:id="46" w:name="ref-hadley2016ggplot2"/>
      <w:bookmarkEnd w:id="45"/>
      <w:r>
        <w:t xml:space="preserve">Wickham, H. (2016). </w:t>
      </w:r>
      <w:r>
        <w:rPr>
          <w:i/>
          <w:iCs/>
        </w:rPr>
        <w:t>ggplot2: Elegan</w:t>
      </w:r>
      <w:r>
        <w:rPr>
          <w:i/>
          <w:iCs/>
        </w:rPr>
        <w:t>t graphics for data analysis</w:t>
      </w:r>
      <w:r>
        <w:t xml:space="preserve">. Springer-Verlag New York. Retrieved from </w:t>
      </w:r>
      <w:hyperlink r:id="rId16">
        <w:r>
          <w:rPr>
            <w:rStyle w:val="Hipervnculo"/>
          </w:rPr>
          <w:t>https://ggplot2.tidyverse.org</w:t>
        </w:r>
      </w:hyperlink>
    </w:p>
    <w:p w14:paraId="7A08A3EC" w14:textId="77777777" w:rsidR="00EA500C" w:rsidRDefault="00DE267A">
      <w:pPr>
        <w:pStyle w:val="Bibliografa"/>
      </w:pPr>
      <w:bookmarkStart w:id="47" w:name="ref-wood2003thin"/>
      <w:bookmarkEnd w:id="46"/>
      <w:r>
        <w:t xml:space="preserve">Wood, S. N. (2003). Thin-plate regression splines. </w:t>
      </w:r>
      <w:r>
        <w:rPr>
          <w:i/>
          <w:iCs/>
        </w:rPr>
        <w:t>Journal of the Royal Statistical Society (B)</w:t>
      </w:r>
      <w:r>
        <w:t xml:space="preserve">, </w:t>
      </w:r>
      <w:r>
        <w:rPr>
          <w:i/>
          <w:iCs/>
        </w:rPr>
        <w:t>65</w:t>
      </w:r>
      <w:r>
        <w:t>(1), 95</w:t>
      </w:r>
      <w:r>
        <w:t>–114.</w:t>
      </w:r>
    </w:p>
    <w:p w14:paraId="38858474" w14:textId="77777777" w:rsidR="00EA500C" w:rsidRDefault="00DE267A">
      <w:pPr>
        <w:pStyle w:val="Bibliografa"/>
      </w:pPr>
      <w:bookmarkStart w:id="48" w:name="ref-wood2011fast"/>
      <w:bookmarkEnd w:id="47"/>
      <w:r>
        <w:lastRenderedPageBreak/>
        <w:t xml:space="preserve">Wood, S. N. (2011). Fast stable restricted maximum likelihood and marginal likelihood estimation of semiparametric generalized linear models. </w:t>
      </w:r>
      <w:r>
        <w:rPr>
          <w:i/>
          <w:iCs/>
        </w:rPr>
        <w:t>Journal of the Royal Statistical Society (B)</w:t>
      </w:r>
      <w:r>
        <w:t xml:space="preserve">, </w:t>
      </w:r>
      <w:r>
        <w:rPr>
          <w:i/>
          <w:iCs/>
        </w:rPr>
        <w:t>73</w:t>
      </w:r>
      <w:r>
        <w:t>(1), 3–36.</w:t>
      </w:r>
    </w:p>
    <w:p w14:paraId="75372962" w14:textId="77777777" w:rsidR="00EA500C" w:rsidRDefault="00DE267A">
      <w:pPr>
        <w:pStyle w:val="Bibliografa"/>
      </w:pPr>
      <w:bookmarkStart w:id="49" w:name="ref-wood2017generalized"/>
      <w:bookmarkEnd w:id="48"/>
      <w:r>
        <w:t xml:space="preserve">Wood, S. N. (2017). </w:t>
      </w:r>
      <w:r>
        <w:rPr>
          <w:i/>
          <w:iCs/>
        </w:rPr>
        <w:t xml:space="preserve">Generalized additive models: </w:t>
      </w:r>
      <w:r>
        <w:rPr>
          <w:i/>
          <w:iCs/>
        </w:rPr>
        <w:t>An introduction with r</w:t>
      </w:r>
      <w:r>
        <w:t xml:space="preserve"> (2nd ed.). Chapman; Hall/CRC.</w:t>
      </w:r>
    </w:p>
    <w:p w14:paraId="603B8D3C" w14:textId="77777777" w:rsidR="00EA500C" w:rsidRDefault="00DE267A">
      <w:pPr>
        <w:pStyle w:val="Bibliografa"/>
      </w:pPr>
      <w:bookmarkStart w:id="50" w:name="ref-wood2016smoothing"/>
      <w:bookmarkEnd w:id="49"/>
      <w:r>
        <w:t xml:space="preserve">Wood, S. N., N., </w:t>
      </w:r>
      <w:proofErr w:type="spellStart"/>
      <w:r>
        <w:t>Pya</w:t>
      </w:r>
      <w:proofErr w:type="spellEnd"/>
      <w:r>
        <w:t xml:space="preserve">, &amp; </w:t>
      </w:r>
      <w:proofErr w:type="spellStart"/>
      <w:r>
        <w:t>S"afken</w:t>
      </w:r>
      <w:proofErr w:type="spellEnd"/>
      <w:r>
        <w:t xml:space="preserve">, B. (2016). Smoothing parameter and model selection for general smooth models (with discussion). </w:t>
      </w:r>
      <w:r>
        <w:rPr>
          <w:i/>
          <w:iCs/>
        </w:rPr>
        <w:t>Journal of the American Statistical Association</w:t>
      </w:r>
      <w:r>
        <w:t xml:space="preserve">, </w:t>
      </w:r>
      <w:r>
        <w:rPr>
          <w:i/>
          <w:iCs/>
        </w:rPr>
        <w:t>111</w:t>
      </w:r>
      <w:r>
        <w:t>, 1548–1575.</w:t>
      </w:r>
    </w:p>
    <w:bookmarkEnd w:id="25"/>
    <w:bookmarkEnd w:id="50"/>
    <w:p w14:paraId="67A621B8" w14:textId="77777777" w:rsidR="00EA500C" w:rsidRDefault="00DE267A">
      <w:r>
        <w:br w:type="page"/>
      </w:r>
    </w:p>
    <w:p w14:paraId="6B687166" w14:textId="77777777" w:rsidR="00EA500C" w:rsidRDefault="00DE267A">
      <w:pPr>
        <w:pStyle w:val="Textoindependiente"/>
      </w:pPr>
      <w:bookmarkStart w:id="51" w:name="tab1"/>
      <w:r>
        <w:rPr>
          <w:b/>
          <w:bCs/>
        </w:rPr>
        <w:lastRenderedPageBreak/>
        <w:t>Table 1</w:t>
      </w:r>
      <w:bookmarkEnd w:id="51"/>
      <w:r>
        <w:t xml:space="preserve">. Overall baseline and developmental characteristics of the sample and grouped by sex. </w:t>
      </w:r>
      <w:r>
        <w:rPr>
          <w:vertAlign w:val="superscript"/>
        </w:rPr>
        <w:t>1</w:t>
      </w:r>
      <w:r>
        <w:t xml:space="preserve"> Data is presented as sample size, and </w:t>
      </w:r>
      <w:proofErr w:type="spellStart"/>
      <w:r>
        <w:rPr>
          <w:i/>
          <w:iCs/>
        </w:rPr>
        <w:t>Mdn</w:t>
      </w:r>
      <w:proofErr w:type="spellEnd"/>
      <w:r>
        <w:t xml:space="preserve"> (</w:t>
      </w:r>
      <w:r>
        <w:rPr>
          <w:i/>
          <w:iCs/>
        </w:rPr>
        <w:t>IQR</w:t>
      </w:r>
      <w:r>
        <w:t xml:space="preserve">); </w:t>
      </w:r>
      <w:r>
        <w:rPr>
          <w:vertAlign w:val="superscript"/>
        </w:rPr>
        <w:t>2</w:t>
      </w:r>
      <w:r>
        <w:t xml:space="preserve"> p-values are computed from the </w:t>
      </w:r>
      <w:r>
        <w:rPr>
          <w:i/>
          <w:iCs/>
        </w:rPr>
        <w:t>Wilcoxon</w:t>
      </w:r>
      <w:r>
        <w:t xml:space="preserve"> rank-sum test.</w:t>
      </w:r>
    </w:p>
    <w:p w14:paraId="20D342ED" w14:textId="77777777" w:rsidR="00EA500C" w:rsidRDefault="00DE267A">
      <w:pPr>
        <w:pStyle w:val="Textoindependiente"/>
      </w:pPr>
      <w:bookmarkStart w:id="52" w:name="fig1"/>
      <w:r>
        <w:rPr>
          <w:b/>
          <w:bCs/>
        </w:rPr>
        <w:t>Figure 1</w:t>
      </w:r>
      <w:bookmarkEnd w:id="52"/>
      <w:r>
        <w:t xml:space="preserve">. Relationship between corrected age (in months) and </w:t>
      </w:r>
      <w:r>
        <w:t xml:space="preserve">developmental domains. Left panel: regression lines represent predicted values estimated from GAM models (bold red lines) and 200 bootstrap replicates (faded red lines), points and error bars represent the mean and standard error at 5-month age intervals. </w:t>
      </w:r>
      <w:r>
        <w:t>Right panel: effect derivatives and their CI</w:t>
      </w:r>
      <w:r>
        <w:rPr>
          <w:vertAlign w:val="subscript"/>
        </w:rPr>
        <w:t>95%</w:t>
      </w:r>
      <w:r>
        <w:t>, representing how the effect of corrected age (in months) in developmental domains changes across corrected age. Significant areas consider CI</w:t>
      </w:r>
      <w:r>
        <w:rPr>
          <w:vertAlign w:val="subscript"/>
        </w:rPr>
        <w:t>95%</w:t>
      </w:r>
      <w:r>
        <w:t xml:space="preserve"> that do not cross zero.</w:t>
      </w:r>
      <w:bookmarkEnd w:id="23"/>
    </w:p>
    <w:sectPr w:rsidR="00EA500C" w:rsidSect="009F021F">
      <w:pgSz w:w="12240" w:h="15840"/>
      <w:pgMar w:top="1417" w:right="1701" w:bottom="1417" w:left="1701"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ristian Núñez" w:date="2022-07-27T10:03:00Z" w:initials="CN">
    <w:p w14:paraId="4FF531E1" w14:textId="532D4151" w:rsidR="00F23B8B" w:rsidRPr="00F23B8B" w:rsidRDefault="00F23B8B">
      <w:pPr>
        <w:pStyle w:val="Textocomentario"/>
        <w:rPr>
          <w:lang w:val="es-CL"/>
        </w:rPr>
      </w:pPr>
      <w:r>
        <w:rPr>
          <w:rStyle w:val="Refdecomentario"/>
        </w:rPr>
        <w:annotationRef/>
      </w:r>
      <w:r w:rsidRPr="00F23B8B">
        <w:rPr>
          <w:lang w:val="es-CL"/>
        </w:rPr>
        <w:t xml:space="preserve">Porque se </w:t>
      </w:r>
      <w:proofErr w:type="spellStart"/>
      <w:r w:rsidRPr="00F23B8B">
        <w:rPr>
          <w:lang w:val="es-CL"/>
        </w:rPr>
        <w:t>mecniona</w:t>
      </w:r>
      <w:proofErr w:type="spellEnd"/>
      <w:r w:rsidRPr="00F23B8B">
        <w:rPr>
          <w:lang w:val="es-CL"/>
        </w:rPr>
        <w:t xml:space="preserve"> esta frase?...e</w:t>
      </w:r>
      <w:r>
        <w:rPr>
          <w:lang w:val="es-CL"/>
        </w:rPr>
        <w:t>n que nos favorece?</w:t>
      </w:r>
    </w:p>
  </w:comment>
  <w:comment w:id="4" w:author="Matías A. Castillo Aguilar" w:date="2022-07-27T15:18:00Z" w:initials="MCA">
    <w:p w14:paraId="77B1A0CA" w14:textId="23A79C86" w:rsidR="00204C31" w:rsidRPr="00204C31" w:rsidRDefault="00204C31" w:rsidP="00204C31">
      <w:pPr>
        <w:pStyle w:val="Textocomentario"/>
        <w:rPr>
          <w:lang w:val="es-CL"/>
        </w:rPr>
      </w:pPr>
      <w:r>
        <w:rPr>
          <w:rStyle w:val="Refdecomentario"/>
        </w:rPr>
        <w:annotationRef/>
      </w:r>
      <w:r w:rsidRPr="00204C31">
        <w:rPr>
          <w:lang w:val="es-CL"/>
        </w:rPr>
        <w:t>Este párrafo busca mostrar</w:t>
      </w:r>
      <w:r>
        <w:rPr>
          <w:lang w:val="es-CL"/>
        </w:rPr>
        <w:t xml:space="preserve"> imparcialidad al abordar el tema, ya</w:t>
      </w:r>
      <w:r w:rsidRPr="00204C31">
        <w:rPr>
          <w:lang w:val="es-CL"/>
        </w:rPr>
        <w:t xml:space="preserve"> que existen diferente</w:t>
      </w:r>
      <w:r>
        <w:rPr>
          <w:lang w:val="es-CL"/>
        </w:rPr>
        <w:t>s visiones en relación al diagnóstico de CH.</w:t>
      </w:r>
    </w:p>
  </w:comment>
  <w:comment w:id="5" w:author="Cristian Núñez" w:date="2022-07-27T10:03:00Z" w:initials="CN">
    <w:p w14:paraId="31869125" w14:textId="3AAC3E46" w:rsidR="00F23B8B" w:rsidRPr="00204C31" w:rsidRDefault="00F23B8B">
      <w:pPr>
        <w:pStyle w:val="Textocomentario"/>
        <w:rPr>
          <w:lang w:val="es-CL"/>
        </w:rPr>
      </w:pPr>
      <w:r>
        <w:rPr>
          <w:rStyle w:val="Refdecomentario"/>
        </w:rPr>
        <w:annotationRef/>
      </w:r>
      <w:r w:rsidRPr="00204C31">
        <w:rPr>
          <w:lang w:val="es-CL"/>
        </w:rPr>
        <w:t>cita</w:t>
      </w:r>
    </w:p>
  </w:comment>
  <w:comment w:id="6" w:author="Matías A. Castillo Aguilar" w:date="2022-07-27T15:20:00Z" w:initials="MCA">
    <w:p w14:paraId="11BC78E0" w14:textId="7C33C3B6" w:rsidR="00204C31" w:rsidRDefault="00204C31">
      <w:pPr>
        <w:pStyle w:val="Textocomentario"/>
      </w:pPr>
      <w:r>
        <w:rPr>
          <w:rStyle w:val="Refdecomentario"/>
        </w:rPr>
        <w:annotationRef/>
      </w:r>
      <w:proofErr w:type="spellStart"/>
      <w:r>
        <w:t>Gabis</w:t>
      </w:r>
      <w:proofErr w:type="spellEnd"/>
      <w:r>
        <w:t xml:space="preserve">, L. V., </w:t>
      </w:r>
      <w:proofErr w:type="spellStart"/>
      <w:r>
        <w:t>Shaham</w:t>
      </w:r>
      <w:proofErr w:type="spellEnd"/>
      <w:r>
        <w:t xml:space="preserve">, M., Leon Attia, O., </w:t>
      </w:r>
      <w:proofErr w:type="spellStart"/>
      <w:r>
        <w:t>Shefer</w:t>
      </w:r>
      <w:proofErr w:type="spellEnd"/>
      <w:r>
        <w:t xml:space="preserve">, S., </w:t>
      </w:r>
      <w:proofErr w:type="spellStart"/>
      <w:r>
        <w:t>Rosenan</w:t>
      </w:r>
      <w:proofErr w:type="spellEnd"/>
      <w:r>
        <w:t xml:space="preserve">, R., </w:t>
      </w:r>
      <w:proofErr w:type="spellStart"/>
      <w:r>
        <w:t>Gabis</w:t>
      </w:r>
      <w:proofErr w:type="spellEnd"/>
      <w:r>
        <w:t xml:space="preserve">, T., &amp; </w:t>
      </w:r>
      <w:proofErr w:type="spellStart"/>
      <w:r>
        <w:t>Daloya</w:t>
      </w:r>
      <w:proofErr w:type="spellEnd"/>
      <w:r>
        <w:t xml:space="preserve">, M. (2021). The weak link: Hypotonia in infancy and autism early identification. </w:t>
      </w:r>
      <w:r>
        <w:rPr>
          <w:i/>
          <w:iCs/>
        </w:rPr>
        <w:t>Frontiers in Neurology</w:t>
      </w:r>
      <w:r>
        <w:t xml:space="preserve">, </w:t>
      </w:r>
      <w:r>
        <w:rPr>
          <w:i/>
          <w:iCs/>
        </w:rPr>
        <w:t>12</w:t>
      </w:r>
      <w:r>
        <w:t>, 612674.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531E1" w15:done="0"/>
  <w15:commentEx w15:paraId="77B1A0CA" w15:paraIdParent="4FF531E1" w15:done="0"/>
  <w15:commentEx w15:paraId="31869125" w15:done="0"/>
  <w15:commentEx w15:paraId="11BC78E0" w15:paraIdParent="318691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B8BED" w16cex:dateUtc="2022-07-27T13:03:00Z"/>
  <w16cex:commentExtensible w16cex:durableId="268BD5BC" w16cex:dateUtc="2022-07-27T18:18:00Z"/>
  <w16cex:commentExtensible w16cex:durableId="268B8BDE" w16cex:dateUtc="2022-07-27T13:03:00Z"/>
  <w16cex:commentExtensible w16cex:durableId="268BD649" w16cex:dateUtc="2022-07-27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531E1" w16cid:durableId="268B8BED"/>
  <w16cid:commentId w16cid:paraId="77B1A0CA" w16cid:durableId="268BD5BC"/>
  <w16cid:commentId w16cid:paraId="31869125" w16cid:durableId="268B8BDE"/>
  <w16cid:commentId w16cid:paraId="11BC78E0" w16cid:durableId="268BD6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CA9EF" w14:textId="77777777" w:rsidR="00DE267A" w:rsidRDefault="00DE267A">
      <w:pPr>
        <w:spacing w:after="0" w:line="240" w:lineRule="auto"/>
      </w:pPr>
      <w:r>
        <w:separator/>
      </w:r>
    </w:p>
  </w:endnote>
  <w:endnote w:type="continuationSeparator" w:id="0">
    <w:p w14:paraId="6B9FB238" w14:textId="77777777" w:rsidR="00DE267A" w:rsidRDefault="00DE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6DE36" w14:textId="77777777" w:rsidR="00DE267A" w:rsidRDefault="00DE267A">
      <w:r>
        <w:separator/>
      </w:r>
    </w:p>
  </w:footnote>
  <w:footnote w:type="continuationSeparator" w:id="0">
    <w:p w14:paraId="267EC019" w14:textId="77777777" w:rsidR="00DE267A" w:rsidRDefault="00DE2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AA9D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E491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CAC65E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B2C9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2C78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F860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284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AAD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1625C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9402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7BC41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2BAE3C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1"/>
  </w:num>
  <w:num w:numId="13">
    <w:abstractNumId w:val="11"/>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an Núñez">
    <w15:presenceInfo w15:providerId="None" w15:userId="Cristian Núñez"/>
  </w15:person>
  <w15:person w15:author="Matías A. Castillo Aguilar">
    <w15:presenceInfo w15:providerId="None" w15:userId="Matías A. Castillo Aguil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2tDAyMLG0MLQ0NDZR0lEKTi0uzszPAykwrAUAgv9nYiwAAAA="/>
  </w:docVars>
  <w:rsids>
    <w:rsidRoot w:val="00EA500C"/>
    <w:rsid w:val="00204C31"/>
    <w:rsid w:val="00411D52"/>
    <w:rsid w:val="00466329"/>
    <w:rsid w:val="0072300A"/>
    <w:rsid w:val="00D0484C"/>
    <w:rsid w:val="00DE267A"/>
    <w:rsid w:val="00EA500C"/>
    <w:rsid w:val="00F23B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F60B"/>
  <w15:docId w15:val="{7FD0B688-AA95-4704-9BD2-11CD1371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987"/>
    <w:pPr>
      <w:spacing w:line="360" w:lineRule="auto"/>
      <w:jc w:val="both"/>
    </w:pPr>
    <w:rPr>
      <w:rFonts w:ascii="Times New Roman" w:hAnsi="Times New Roman"/>
    </w:rPr>
  </w:style>
  <w:style w:type="paragraph" w:styleId="Ttulo1">
    <w:name w:val="heading 1"/>
    <w:basedOn w:val="Normal"/>
    <w:next w:val="Textoindependiente"/>
    <w:uiPriority w:val="9"/>
    <w:qFormat/>
    <w:rsid w:val="00264987"/>
    <w:pPr>
      <w:keepNext/>
      <w:keepLines/>
      <w:spacing w:before="480" w:after="0"/>
      <w:outlineLvl w:val="0"/>
    </w:pPr>
    <w:rPr>
      <w:rFonts w:eastAsiaTheme="majorEastAsia" w:cstheme="majorBidi"/>
      <w:b/>
      <w:bCs/>
      <w:sz w:val="32"/>
      <w:szCs w:val="32"/>
    </w:rPr>
  </w:style>
  <w:style w:type="paragraph" w:styleId="Ttulo2">
    <w:name w:val="heading 2"/>
    <w:basedOn w:val="Normal"/>
    <w:next w:val="Textoindependiente"/>
    <w:uiPriority w:val="9"/>
    <w:unhideWhenUsed/>
    <w:qFormat/>
    <w:rsid w:val="00264987"/>
    <w:pPr>
      <w:keepNext/>
      <w:keepLines/>
      <w:spacing w:before="200" w:after="0"/>
      <w:outlineLvl w:val="1"/>
    </w:pPr>
    <w:rPr>
      <w:rFonts w:eastAsiaTheme="majorEastAsia" w:cstheme="majorBidi"/>
      <w:b/>
      <w:bCs/>
      <w:sz w:val="28"/>
      <w:szCs w:val="28"/>
    </w:rPr>
  </w:style>
  <w:style w:type="paragraph" w:styleId="Ttulo3">
    <w:name w:val="heading 3"/>
    <w:basedOn w:val="Normal"/>
    <w:next w:val="Textoindependiente"/>
    <w:uiPriority w:val="9"/>
    <w:unhideWhenUsed/>
    <w:qFormat/>
    <w:rsid w:val="00264987"/>
    <w:pPr>
      <w:keepNext/>
      <w:keepLines/>
      <w:spacing w:before="200" w:after="0"/>
      <w:outlineLvl w:val="2"/>
    </w:pPr>
    <w:rPr>
      <w:rFonts w:eastAsiaTheme="majorEastAsia" w:cstheme="majorBidi"/>
      <w:b/>
      <w:bCs/>
    </w:rPr>
  </w:style>
  <w:style w:type="paragraph" w:styleId="Ttulo4">
    <w:name w:val="heading 4"/>
    <w:basedOn w:val="Normal"/>
    <w:next w:val="Textoindependiente"/>
    <w:uiPriority w:val="9"/>
    <w:unhideWhenUsed/>
    <w:qFormat/>
    <w:rsid w:val="00264987"/>
    <w:pPr>
      <w:keepNext/>
      <w:keepLines/>
      <w:spacing w:before="200" w:after="0"/>
      <w:outlineLvl w:val="3"/>
    </w:pPr>
    <w:rPr>
      <w:rFonts w:eastAsiaTheme="majorEastAsia" w:cstheme="majorBidi"/>
      <w:bCs/>
      <w:i/>
    </w:rPr>
  </w:style>
  <w:style w:type="paragraph" w:styleId="Ttulo5">
    <w:name w:val="heading 5"/>
    <w:basedOn w:val="Normal"/>
    <w:next w:val="Textoindependiente"/>
    <w:uiPriority w:val="9"/>
    <w:unhideWhenUsed/>
    <w:qFormat/>
    <w:rsid w:val="00264987"/>
    <w:pPr>
      <w:keepNext/>
      <w:keepLines/>
      <w:spacing w:before="200" w:after="0"/>
      <w:outlineLvl w:val="4"/>
    </w:pPr>
    <w:rPr>
      <w:rFonts w:eastAsiaTheme="majorEastAsia" w:cstheme="majorBidi"/>
      <w:iCs/>
    </w:rPr>
  </w:style>
  <w:style w:type="paragraph" w:styleId="Ttulo6">
    <w:name w:val="heading 6"/>
    <w:basedOn w:val="Normal"/>
    <w:next w:val="Textoindependiente"/>
    <w:uiPriority w:val="9"/>
    <w:unhideWhenUsed/>
    <w:qFormat/>
    <w:rsid w:val="00264987"/>
    <w:pPr>
      <w:keepNext/>
      <w:keepLines/>
      <w:spacing w:before="200" w:after="0"/>
      <w:outlineLvl w:val="5"/>
    </w:pPr>
    <w:rPr>
      <w:rFonts w:eastAsiaTheme="majorEastAsia" w:cstheme="majorBidi"/>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DDDDD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DDDDD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DDDDD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rsid w:val="00C61F2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264987"/>
    <w:pPr>
      <w:keepNext/>
      <w:keepLines/>
      <w:spacing w:before="480" w:after="240"/>
      <w:jc w:val="center"/>
    </w:pPr>
    <w:rPr>
      <w:rFonts w:eastAsiaTheme="majorEastAsia" w:cstheme="majorBidi"/>
      <w:b/>
      <w:bCs/>
      <w:sz w:val="36"/>
      <w:szCs w:val="36"/>
    </w:rPr>
  </w:style>
  <w:style w:type="paragraph" w:styleId="Subttulo">
    <w:name w:val="Subtitle"/>
    <w:basedOn w:val="Ttulo"/>
    <w:next w:val="Textoindependiente"/>
    <w:qFormat/>
    <w:rsid w:val="00264987"/>
    <w:pPr>
      <w:spacing w:before="240"/>
    </w:pPr>
    <w:rPr>
      <w:color w:val="000000" w:themeColor="text1"/>
      <w:sz w:val="30"/>
      <w:szCs w:val="30"/>
    </w:rPr>
  </w:style>
  <w:style w:type="paragraph" w:customStyle="1" w:styleId="Author">
    <w:name w:val="Author"/>
    <w:next w:val="Textoindependiente"/>
    <w:qFormat/>
    <w:rsid w:val="00264987"/>
    <w:pPr>
      <w:keepNext/>
      <w:keepLines/>
      <w:jc w:val="center"/>
    </w:pPr>
    <w:rPr>
      <w:rFonts w:ascii="Times New Roman" w:hAnsi="Times New Roman"/>
    </w:rPr>
  </w:style>
  <w:style w:type="paragraph" w:styleId="Fecha">
    <w:name w:val="Date"/>
    <w:next w:val="Textoindependiente"/>
    <w:qFormat/>
    <w:rsid w:val="00CE6342"/>
    <w:pPr>
      <w:keepNext/>
      <w:keepLines/>
      <w:jc w:val="center"/>
    </w:pPr>
    <w:rPr>
      <w:rFonts w:ascii="Times New Roman" w:hAnsi="Times New Roman"/>
    </w:rPr>
  </w:style>
  <w:style w:type="paragraph" w:customStyle="1" w:styleId="Abstract">
    <w:name w:val="Abstract"/>
    <w:basedOn w:val="Normal"/>
    <w:next w:val="Textoindependiente"/>
    <w:qFormat/>
    <w:rsid w:val="00264987"/>
    <w:pPr>
      <w:keepNext/>
      <w:keepLines/>
      <w:spacing w:before="300" w:after="300"/>
    </w:pPr>
    <w:rPr>
      <w:sz w:val="20"/>
      <w:szCs w:val="20"/>
    </w:rPr>
  </w:style>
  <w:style w:type="paragraph" w:styleId="Bibliografa">
    <w:name w:val="Bibliography"/>
    <w:basedOn w:val="Normal"/>
    <w:qFormat/>
    <w:rsid w:val="00A17F09"/>
    <w:pPr>
      <w:ind w:left="567" w:hanging="567"/>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C61F2B"/>
    <w:rPr>
      <w:color w:val="auto"/>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Hipervnculovisitado">
    <w:name w:val="FollowedHyperlink"/>
    <w:basedOn w:val="Fuentedeprrafopredeter"/>
    <w:semiHidden/>
    <w:unhideWhenUsed/>
    <w:rsid w:val="00C61F2B"/>
    <w:rPr>
      <w:b w:val="0"/>
      <w:i w:val="0"/>
      <w:color w:val="auto"/>
      <w:u w:val="none"/>
    </w:rPr>
  </w:style>
  <w:style w:type="character" w:customStyle="1" w:styleId="TextoindependienteCar">
    <w:name w:val="Texto independiente Car"/>
    <w:basedOn w:val="Fuentedeprrafopredeter"/>
    <w:link w:val="Textoindependiente"/>
    <w:rsid w:val="00C61F2B"/>
    <w:rPr>
      <w:rFonts w:ascii="Times New Roman" w:hAnsi="Times New Roman"/>
    </w:rPr>
  </w:style>
  <w:style w:type="character" w:styleId="Nmerodelnea">
    <w:name w:val="line number"/>
    <w:basedOn w:val="Fuentedeprrafopredeter"/>
    <w:semiHidden/>
    <w:unhideWhenUsed/>
    <w:rsid w:val="009F021F"/>
  </w:style>
  <w:style w:type="paragraph" w:customStyle="1" w:styleId="Afiliation">
    <w:name w:val="Afiliation"/>
    <w:basedOn w:val="Textoindependiente"/>
    <w:qFormat/>
    <w:rsid w:val="00C61593"/>
    <w:pPr>
      <w:spacing w:before="0" w:after="0"/>
    </w:pPr>
    <w:rPr>
      <w:lang w:val="es-CL"/>
    </w:rPr>
  </w:style>
  <w:style w:type="character" w:styleId="Refdecomentario">
    <w:name w:val="annotation reference"/>
    <w:basedOn w:val="Fuentedeprrafopredeter"/>
    <w:semiHidden/>
    <w:unhideWhenUsed/>
    <w:rsid w:val="00F23B8B"/>
    <w:rPr>
      <w:sz w:val="16"/>
      <w:szCs w:val="16"/>
    </w:rPr>
  </w:style>
  <w:style w:type="paragraph" w:styleId="Textocomentario">
    <w:name w:val="annotation text"/>
    <w:basedOn w:val="Normal"/>
    <w:link w:val="TextocomentarioCar"/>
    <w:semiHidden/>
    <w:unhideWhenUsed/>
    <w:rsid w:val="00F23B8B"/>
    <w:pPr>
      <w:spacing w:line="240" w:lineRule="auto"/>
    </w:pPr>
    <w:rPr>
      <w:sz w:val="20"/>
      <w:szCs w:val="20"/>
    </w:rPr>
  </w:style>
  <w:style w:type="character" w:customStyle="1" w:styleId="TextocomentarioCar">
    <w:name w:val="Texto comentario Car"/>
    <w:basedOn w:val="Fuentedeprrafopredeter"/>
    <w:link w:val="Textocomentario"/>
    <w:semiHidden/>
    <w:rsid w:val="00F23B8B"/>
    <w:rPr>
      <w:rFonts w:ascii="Times New Roman" w:hAnsi="Times New Roman"/>
      <w:sz w:val="20"/>
      <w:szCs w:val="20"/>
    </w:rPr>
  </w:style>
  <w:style w:type="paragraph" w:styleId="Asuntodelcomentario">
    <w:name w:val="annotation subject"/>
    <w:basedOn w:val="Textocomentario"/>
    <w:next w:val="Textocomentario"/>
    <w:link w:val="AsuntodelcomentarioCar"/>
    <w:semiHidden/>
    <w:unhideWhenUsed/>
    <w:rsid w:val="00F23B8B"/>
    <w:rPr>
      <w:b/>
      <w:bCs/>
    </w:rPr>
  </w:style>
  <w:style w:type="character" w:customStyle="1" w:styleId="AsuntodelcomentarioCar">
    <w:name w:val="Asunto del comentario Car"/>
    <w:basedOn w:val="TextocomentarioCar"/>
    <w:link w:val="Asuntodelcomentario"/>
    <w:semiHidden/>
    <w:rsid w:val="00F23B8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istian.nunez@umag.cl" TargetMode="External"/><Relationship Id="rId13" Type="http://schemas.openxmlformats.org/officeDocument/2006/relationships/hyperlink" Target="https://doi.org/10.21105/joss.03393"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nimach.org" TargetMode="Externa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gplot2.tidyverse.org"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www.R-project.org/"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easystats/modelbased" TargetMode="External"/></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70</TotalTime>
  <Pages>14</Pages>
  <Words>4046</Words>
  <Characters>22258</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Núñez</dc:creator>
  <cp:keywords/>
  <cp:lastModifiedBy>Matías A. Castillo Aguilar</cp:lastModifiedBy>
  <cp:revision>5</cp:revision>
  <dcterms:created xsi:type="dcterms:W3CDTF">2022-07-27T12:08:00Z</dcterms:created>
  <dcterms:modified xsi:type="dcterms:W3CDTF">2022-07-27T18:21:00Z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misc/apa.csl</vt:lpwstr>
  </property>
  <property fmtid="{D5CDD505-2E9C-101B-9397-08002B2CF9AE}" pid="4" name="link-citations">
    <vt:lpwstr>True</vt:lpwstr>
  </property>
  <property fmtid="{D5CDD505-2E9C-101B-9397-08002B2CF9AE}" pid="5" name="output">
    <vt:lpwstr/>
  </property>
</Properties>
</file>